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55A" w:rsidRDefault="00631E18" w:rsidP="00631E18">
      <w:pPr>
        <w:spacing w:after="0" w:line="288" w:lineRule="auto"/>
        <w:rPr>
          <w:b/>
          <w:sz w:val="32"/>
          <w:szCs w:val="32"/>
          <w:lang w:val="en-US"/>
        </w:rPr>
      </w:pPr>
      <w:r w:rsidRPr="00631E18">
        <w:rPr>
          <w:b/>
          <w:sz w:val="32"/>
          <w:szCs w:val="32"/>
          <w:lang w:val="en-US"/>
        </w:rPr>
        <w:t>Planning of Presentation: Time Delay Estimation and acoustic source localization</w:t>
      </w:r>
    </w:p>
    <w:p w:rsidR="00631E18" w:rsidRDefault="00631E18" w:rsidP="00631E18">
      <w:pPr>
        <w:spacing w:after="0" w:line="288" w:lineRule="auto"/>
        <w:rPr>
          <w:sz w:val="28"/>
          <w:szCs w:val="28"/>
          <w:u w:val="single"/>
          <w:lang w:val="en-US"/>
        </w:rPr>
      </w:pPr>
    </w:p>
    <w:p w:rsidR="00631E18" w:rsidRDefault="00631E18" w:rsidP="00631E18">
      <w:pPr>
        <w:spacing w:after="0" w:line="288" w:lineRule="auto"/>
        <w:rPr>
          <w:sz w:val="28"/>
          <w:szCs w:val="28"/>
          <w:u w:val="single"/>
          <w:lang w:val="en-US"/>
        </w:rPr>
      </w:pPr>
      <w:r w:rsidRPr="00631E18">
        <w:rPr>
          <w:sz w:val="28"/>
          <w:szCs w:val="28"/>
          <w:u w:val="single"/>
          <w:lang w:val="en-US"/>
        </w:rPr>
        <w:t>The actual problem</w:t>
      </w:r>
      <w:ins w:id="0" w:author="Dani Hernando Portero" w:date="2013-12-08T20:19:00Z">
        <w:r w:rsidR="00A166D4">
          <w:rPr>
            <w:sz w:val="28"/>
            <w:szCs w:val="28"/>
            <w:u w:val="single"/>
            <w:lang w:val="en-US"/>
          </w:rPr>
          <w:t xml:space="preserve">               </w:t>
        </w:r>
        <w:r w:rsidR="00FA694C" w:rsidRPr="00FA694C">
          <w:rPr>
            <w:sz w:val="28"/>
            <w:szCs w:val="28"/>
            <w:highlight w:val="yellow"/>
            <w:u w:val="single"/>
            <w:lang w:val="en-US"/>
            <w:rPrChange w:id="1" w:author="Dani Hernando Portero" w:date="2013-12-08T20:19:00Z">
              <w:rPr>
                <w:sz w:val="28"/>
                <w:szCs w:val="28"/>
                <w:u w:val="single"/>
                <w:lang w:val="en-US"/>
              </w:rPr>
            </w:rPrChange>
          </w:rPr>
          <w:t>JAVI</w:t>
        </w:r>
      </w:ins>
    </w:p>
    <w:p w:rsidR="00631E18" w:rsidRPr="009C6FBD" w:rsidRDefault="00631E18" w:rsidP="009C6FBD">
      <w:pPr>
        <w:pStyle w:val="Prrafodelista"/>
        <w:numPr>
          <w:ilvl w:val="0"/>
          <w:numId w:val="2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>Necessity to implement and use algorithms of localization and tracking of Whales to avoid the collision between them and the SHIPS</w:t>
      </w:r>
    </w:p>
    <w:p w:rsidR="00631E18" w:rsidRDefault="00631E18" w:rsidP="009C6FBD">
      <w:pPr>
        <w:pStyle w:val="Prrafodelista"/>
        <w:spacing w:before="240" w:after="24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>[Statistics of collisions, number of whales, impact of the collisions in the animals and people]</w:t>
      </w:r>
      <w:ins w:id="2" w:author="ludwig" w:date="2013-12-06T15:07:00Z">
        <w:r w:rsidR="009E788B">
          <w:rPr>
            <w:sz w:val="24"/>
            <w:szCs w:val="24"/>
            <w:lang w:val="en-US"/>
          </w:rPr>
          <w:t xml:space="preserve"> and to track the animals in real time</w:t>
        </w:r>
      </w:ins>
      <w:ins w:id="3" w:author="ludwig" w:date="2013-12-06T15:08:00Z">
        <w:r w:rsidR="009E788B">
          <w:rPr>
            <w:sz w:val="24"/>
            <w:szCs w:val="24"/>
            <w:lang w:val="en-US"/>
          </w:rPr>
          <w:t xml:space="preserve"> and their </w:t>
        </w:r>
        <w:proofErr w:type="spellStart"/>
        <w:r w:rsidR="009E788B">
          <w:rPr>
            <w:sz w:val="24"/>
            <w:szCs w:val="24"/>
            <w:lang w:val="en-US"/>
          </w:rPr>
          <w:t>behaviour</w:t>
        </w:r>
        <w:proofErr w:type="spellEnd"/>
        <w:r w:rsidR="009E788B">
          <w:rPr>
            <w:sz w:val="24"/>
            <w:szCs w:val="24"/>
            <w:lang w:val="en-US"/>
          </w:rPr>
          <w:t xml:space="preserve"> in determined areas (check introduction of my paper Space-time and hybrid methods for</w:t>
        </w:r>
      </w:ins>
      <w:ins w:id="4" w:author="ludwig" w:date="2013-12-06T15:09:00Z">
        <w:r w:rsidR="009E788B">
          <w:rPr>
            <w:sz w:val="24"/>
            <w:szCs w:val="24"/>
            <w:lang w:val="en-US"/>
          </w:rPr>
          <w:t>…</w:t>
        </w:r>
      </w:ins>
      <w:ins w:id="5" w:author="ludwig" w:date="2013-12-06T15:07:00Z">
        <w:r w:rsidR="009E788B">
          <w:rPr>
            <w:sz w:val="24"/>
            <w:szCs w:val="24"/>
            <w:lang w:val="en-US"/>
          </w:rPr>
          <w:t>.</w:t>
        </w:r>
      </w:ins>
      <w:ins w:id="6" w:author="ludwig" w:date="2013-12-06T15:09:00Z">
        <w:r w:rsidR="009E788B">
          <w:rPr>
            <w:sz w:val="24"/>
            <w:szCs w:val="24"/>
            <w:lang w:val="en-US"/>
          </w:rPr>
          <w:t xml:space="preserve"> )</w:t>
        </w:r>
      </w:ins>
      <w:ins w:id="7" w:author="ludwig" w:date="2013-12-06T15:07:00Z">
        <w:r w:rsidR="009E788B">
          <w:rPr>
            <w:sz w:val="24"/>
            <w:szCs w:val="24"/>
            <w:lang w:val="en-US"/>
          </w:rPr>
          <w:t xml:space="preserve"> </w:t>
        </w:r>
      </w:ins>
    </w:p>
    <w:p w:rsidR="00631E18" w:rsidRPr="009C6FBD" w:rsidRDefault="00631E18" w:rsidP="009C6FBD">
      <w:pPr>
        <w:pStyle w:val="Prrafodelista"/>
        <w:numPr>
          <w:ilvl w:val="0"/>
          <w:numId w:val="2"/>
        </w:numPr>
        <w:spacing w:before="120" w:after="120" w:line="288" w:lineRule="auto"/>
        <w:ind w:left="714" w:hanging="357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 xml:space="preserve">Known about the underwater </w:t>
      </w:r>
      <w:r w:rsidR="00A51183" w:rsidRPr="009C6FBD">
        <w:rPr>
          <w:sz w:val="24"/>
          <w:szCs w:val="24"/>
          <w:lang w:val="en-US"/>
        </w:rPr>
        <w:t>environment</w:t>
      </w:r>
      <w:r w:rsidRPr="009C6FBD">
        <w:rPr>
          <w:sz w:val="24"/>
          <w:szCs w:val="24"/>
          <w:lang w:val="en-US"/>
        </w:rPr>
        <w:t xml:space="preserve"> (objects, animals,...)</w:t>
      </w:r>
    </w:p>
    <w:p w:rsidR="00631E18" w:rsidRDefault="00631E18" w:rsidP="00631E18">
      <w:pPr>
        <w:spacing w:after="0" w:line="288" w:lineRule="auto"/>
        <w:rPr>
          <w:sz w:val="24"/>
          <w:szCs w:val="24"/>
          <w:lang w:val="en-US"/>
        </w:rPr>
      </w:pPr>
    </w:p>
    <w:p w:rsidR="00631E18" w:rsidRDefault="00631E18" w:rsidP="00631E18">
      <w:pPr>
        <w:spacing w:after="0" w:line="288" w:lineRule="auto"/>
        <w:rPr>
          <w:sz w:val="28"/>
          <w:szCs w:val="28"/>
          <w:u w:val="single"/>
          <w:lang w:val="en-US"/>
        </w:rPr>
      </w:pPr>
      <w:r w:rsidRPr="00631E18">
        <w:rPr>
          <w:sz w:val="28"/>
          <w:szCs w:val="28"/>
          <w:u w:val="single"/>
          <w:lang w:val="en-US"/>
        </w:rPr>
        <w:t>The solution</w:t>
      </w:r>
      <w:ins w:id="8" w:author="Dani Hernando Portero" w:date="2013-12-08T20:19:00Z">
        <w:r w:rsidR="00A166D4">
          <w:rPr>
            <w:sz w:val="28"/>
            <w:szCs w:val="28"/>
            <w:u w:val="single"/>
            <w:lang w:val="en-US"/>
          </w:rPr>
          <w:t xml:space="preserve">                           </w:t>
        </w:r>
        <w:r w:rsidR="00FA694C" w:rsidRPr="00FA694C">
          <w:rPr>
            <w:sz w:val="28"/>
            <w:szCs w:val="28"/>
            <w:highlight w:val="yellow"/>
            <w:u w:val="single"/>
            <w:lang w:val="en-US"/>
            <w:rPrChange w:id="9" w:author="Dani Hernando Portero" w:date="2013-12-08T20:19:00Z">
              <w:rPr>
                <w:sz w:val="28"/>
                <w:szCs w:val="28"/>
                <w:u w:val="single"/>
                <w:lang w:val="en-US"/>
              </w:rPr>
            </w:rPrChange>
          </w:rPr>
          <w:t>DANI</w:t>
        </w:r>
      </w:ins>
    </w:p>
    <w:p w:rsidR="009C6FBD" w:rsidRDefault="00631E18" w:rsidP="009C6FBD">
      <w:pPr>
        <w:pStyle w:val="Prrafodelista"/>
        <w:numPr>
          <w:ilvl w:val="0"/>
          <w:numId w:val="2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 xml:space="preserve">Estimate the whale localization by TDOA </w:t>
      </w:r>
      <w:r w:rsidR="009C6FBD">
        <w:rPr>
          <w:sz w:val="24"/>
          <w:szCs w:val="24"/>
          <w:lang w:val="en-US"/>
        </w:rPr>
        <w:tab/>
      </w:r>
    </w:p>
    <w:p w:rsidR="00631E18" w:rsidRPr="009C6FBD" w:rsidRDefault="00631E18" w:rsidP="009C6FBD">
      <w:pPr>
        <w:pStyle w:val="Prrafodelista"/>
        <w:numPr>
          <w:ilvl w:val="2"/>
          <w:numId w:val="7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>What is TDOA?</w:t>
      </w:r>
    </w:p>
    <w:p w:rsidR="00631E18" w:rsidRPr="009C6FBD" w:rsidRDefault="00631E18" w:rsidP="009C6FBD">
      <w:pPr>
        <w:pStyle w:val="Prrafodelista"/>
        <w:numPr>
          <w:ilvl w:val="2"/>
          <w:numId w:val="7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>Sensors used?</w:t>
      </w:r>
    </w:p>
    <w:p w:rsidR="00631E18" w:rsidRPr="009C6FBD" w:rsidRDefault="00631E18" w:rsidP="009C6FBD">
      <w:pPr>
        <w:pStyle w:val="Prrafodelista"/>
        <w:numPr>
          <w:ilvl w:val="2"/>
          <w:numId w:val="7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>Necessity of noise reduction?</w:t>
      </w:r>
    </w:p>
    <w:p w:rsidR="00631E18" w:rsidRPr="009C6FBD" w:rsidRDefault="00631E18" w:rsidP="009C6FBD">
      <w:pPr>
        <w:pStyle w:val="Prrafodelista"/>
        <w:numPr>
          <w:ilvl w:val="2"/>
          <w:numId w:val="7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>Actual algorithms?</w:t>
      </w:r>
    </w:p>
    <w:p w:rsidR="00631E18" w:rsidRPr="009C6FBD" w:rsidRDefault="00631E18" w:rsidP="009C6FBD">
      <w:pPr>
        <w:pStyle w:val="Prrafodelista"/>
        <w:numPr>
          <w:ilvl w:val="0"/>
          <w:numId w:val="8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 xml:space="preserve">Benefits of TDOA </w:t>
      </w:r>
      <w:proofErr w:type="spellStart"/>
      <w:r w:rsidRPr="009C6FBD">
        <w:rPr>
          <w:sz w:val="24"/>
          <w:szCs w:val="24"/>
          <w:lang w:val="en-US"/>
        </w:rPr>
        <w:t>vs</w:t>
      </w:r>
      <w:proofErr w:type="spellEnd"/>
      <w:r w:rsidRPr="009C6FBD">
        <w:rPr>
          <w:sz w:val="24"/>
          <w:szCs w:val="24"/>
          <w:lang w:val="en-US"/>
        </w:rPr>
        <w:t xml:space="preserve"> </w:t>
      </w:r>
      <w:proofErr w:type="spellStart"/>
      <w:r w:rsidRPr="009C6FBD">
        <w:rPr>
          <w:sz w:val="24"/>
          <w:szCs w:val="24"/>
          <w:lang w:val="en-US"/>
        </w:rPr>
        <w:t>Beamforming</w:t>
      </w:r>
      <w:proofErr w:type="spellEnd"/>
      <w:r w:rsidRPr="009C6FBD">
        <w:rPr>
          <w:sz w:val="24"/>
          <w:szCs w:val="24"/>
          <w:lang w:val="en-US"/>
        </w:rPr>
        <w:t xml:space="preserve"> in the underwater </w:t>
      </w:r>
      <w:r w:rsidR="00A51183" w:rsidRPr="009C6FBD">
        <w:rPr>
          <w:sz w:val="24"/>
          <w:szCs w:val="24"/>
          <w:lang w:val="en-US"/>
        </w:rPr>
        <w:t>environment</w:t>
      </w:r>
      <w:r w:rsidRPr="009C6FBD">
        <w:rPr>
          <w:sz w:val="24"/>
          <w:szCs w:val="24"/>
          <w:lang w:val="en-US"/>
        </w:rPr>
        <w:t>.</w:t>
      </w:r>
    </w:p>
    <w:p w:rsidR="00631E18" w:rsidRPr="009C6FBD" w:rsidRDefault="00631E18" w:rsidP="009C6FBD">
      <w:pPr>
        <w:pStyle w:val="Prrafodelista"/>
        <w:numPr>
          <w:ilvl w:val="0"/>
          <w:numId w:val="9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>Why?</w:t>
      </w:r>
    </w:p>
    <w:p w:rsidR="00631E18" w:rsidRPr="009C6FBD" w:rsidRDefault="00C217A5" w:rsidP="009C6FBD">
      <w:pPr>
        <w:pStyle w:val="Prrafodelista"/>
        <w:numPr>
          <w:ilvl w:val="0"/>
          <w:numId w:val="9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 xml:space="preserve">Particularities of underwater </w:t>
      </w:r>
      <w:r w:rsidR="00A51183" w:rsidRPr="009C6FBD">
        <w:rPr>
          <w:sz w:val="24"/>
          <w:szCs w:val="24"/>
          <w:lang w:val="en-US"/>
        </w:rPr>
        <w:t>environment</w:t>
      </w:r>
    </w:p>
    <w:p w:rsidR="00C217A5" w:rsidRDefault="00C217A5" w:rsidP="00631E18">
      <w:pPr>
        <w:spacing w:after="0" w:line="288" w:lineRule="auto"/>
        <w:rPr>
          <w:sz w:val="24"/>
          <w:szCs w:val="24"/>
          <w:lang w:val="en-US"/>
        </w:rPr>
      </w:pPr>
    </w:p>
    <w:p w:rsidR="00C217A5" w:rsidRDefault="00C217A5" w:rsidP="00631E18">
      <w:pPr>
        <w:spacing w:after="0" w:line="288" w:lineRule="auto"/>
        <w:rPr>
          <w:sz w:val="28"/>
          <w:szCs w:val="28"/>
          <w:u w:val="single"/>
          <w:lang w:val="en-US"/>
        </w:rPr>
      </w:pPr>
      <w:r w:rsidRPr="00C217A5">
        <w:rPr>
          <w:sz w:val="28"/>
          <w:szCs w:val="28"/>
          <w:u w:val="single"/>
          <w:lang w:val="en-US"/>
        </w:rPr>
        <w:t>Goals of the project</w:t>
      </w:r>
      <w:r w:rsidR="00AD53E9">
        <w:rPr>
          <w:sz w:val="28"/>
          <w:szCs w:val="28"/>
          <w:u w:val="single"/>
          <w:lang w:val="en-US"/>
        </w:rPr>
        <w:t xml:space="preserve"> (Enunciate</w:t>
      </w:r>
      <w:ins w:id="10" w:author="Dani Hernando Portero" w:date="2013-12-08T20:29:00Z">
        <w:r w:rsidR="00A67C7A">
          <w:rPr>
            <w:sz w:val="28"/>
            <w:szCs w:val="28"/>
            <w:u w:val="single"/>
            <w:lang w:val="en-US"/>
          </w:rPr>
          <w:t xml:space="preserve">    </w:t>
        </w:r>
        <w:r w:rsidR="00A67C7A" w:rsidRPr="00A166D4">
          <w:rPr>
            <w:sz w:val="28"/>
            <w:szCs w:val="28"/>
            <w:highlight w:val="yellow"/>
            <w:u w:val="single"/>
            <w:lang w:val="en-US"/>
          </w:rPr>
          <w:t>XAVI</w:t>
        </w:r>
      </w:ins>
      <w:del w:id="11" w:author="Dani Hernando Portero" w:date="2013-12-08T20:21:00Z">
        <w:r w:rsidR="00AD53E9" w:rsidDel="00A166D4">
          <w:rPr>
            <w:sz w:val="28"/>
            <w:szCs w:val="28"/>
            <w:u w:val="single"/>
            <w:lang w:val="en-US"/>
          </w:rPr>
          <w:delText>)</w:delText>
        </w:r>
      </w:del>
    </w:p>
    <w:p w:rsidR="00C217A5" w:rsidRPr="009C6FBD" w:rsidRDefault="00A166D4" w:rsidP="009C6FBD">
      <w:pPr>
        <w:pStyle w:val="Prrafodelista"/>
        <w:numPr>
          <w:ilvl w:val="0"/>
          <w:numId w:val="11"/>
        </w:numPr>
        <w:spacing w:after="0" w:line="288" w:lineRule="auto"/>
        <w:jc w:val="both"/>
        <w:rPr>
          <w:rFonts w:ascii="Constantia" w:hAnsi="Constantia" w:cs="Constantia"/>
          <w:color w:val="000000"/>
          <w:sz w:val="24"/>
          <w:szCs w:val="24"/>
          <w:lang w:val="en-US"/>
        </w:rPr>
      </w:pPr>
      <w:ins w:id="12" w:author="Dani Hernando Portero" w:date="2013-12-08T20:26:00Z">
        <w:r w:rsidRPr="009C6FBD">
          <w:rPr>
            <w:sz w:val="24"/>
            <w:szCs w:val="24"/>
            <w:lang w:val="en-US"/>
          </w:rPr>
          <w:t xml:space="preserve"> </w:t>
        </w:r>
        <w:r>
          <w:rPr>
            <w:sz w:val="24"/>
            <w:szCs w:val="24"/>
            <w:lang w:val="en-US"/>
          </w:rPr>
          <w:t xml:space="preserve">   </w:t>
        </w:r>
      </w:ins>
      <w:r w:rsidR="00C217A5" w:rsidRPr="009C6FBD">
        <w:rPr>
          <w:sz w:val="24"/>
          <w:szCs w:val="24"/>
          <w:lang w:val="en-US"/>
        </w:rPr>
        <w:t xml:space="preserve">Implement with MATLAB and compare the performance of various </w:t>
      </w:r>
      <w:r w:rsidR="00C217A5" w:rsidRPr="009C6FBD">
        <w:rPr>
          <w:b/>
          <w:sz w:val="24"/>
          <w:szCs w:val="24"/>
          <w:lang w:val="en-US"/>
        </w:rPr>
        <w:t>time-delay estimators</w:t>
      </w:r>
      <w:r w:rsidR="00C217A5" w:rsidRPr="009C6FBD">
        <w:rPr>
          <w:sz w:val="24"/>
          <w:szCs w:val="24"/>
          <w:lang w:val="en-US"/>
        </w:rPr>
        <w:t xml:space="preserve"> (CC, Generalized-Cross-Correlation (GCC), LMS-filter or the very interesting Adaptive-</w:t>
      </w:r>
      <w:proofErr w:type="spellStart"/>
      <w:r w:rsidR="00C217A5" w:rsidRPr="009C6FBD">
        <w:rPr>
          <w:sz w:val="24"/>
          <w:szCs w:val="24"/>
          <w:lang w:val="en-US"/>
        </w:rPr>
        <w:t>eigenvalue</w:t>
      </w:r>
      <w:proofErr w:type="spellEnd"/>
      <w:r w:rsidR="00C217A5" w:rsidRPr="009C6FBD">
        <w:rPr>
          <w:sz w:val="24"/>
          <w:szCs w:val="24"/>
          <w:lang w:val="en-US"/>
        </w:rPr>
        <w:t xml:space="preserve"> analysis) </w:t>
      </w:r>
      <w:r w:rsidR="00C217A5" w:rsidRPr="009C6FBD">
        <w:rPr>
          <w:b/>
          <w:sz w:val="24"/>
          <w:szCs w:val="24"/>
          <w:lang w:val="en-US"/>
        </w:rPr>
        <w:t>and noise reduction algorithms</w:t>
      </w:r>
      <w:r w:rsidR="00C217A5" w:rsidRPr="009C6FBD">
        <w:rPr>
          <w:sz w:val="24"/>
          <w:szCs w:val="24"/>
          <w:lang w:val="en-US"/>
        </w:rPr>
        <w:t xml:space="preserve"> with both simulated and real underwater acoustic data.</w:t>
      </w:r>
    </w:p>
    <w:p w:rsidR="00C217A5" w:rsidRPr="009C6FBD" w:rsidRDefault="00C217A5" w:rsidP="009C6FBD">
      <w:pPr>
        <w:pStyle w:val="Prrafodelista"/>
        <w:numPr>
          <w:ilvl w:val="0"/>
          <w:numId w:val="12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>Advantages</w:t>
      </w:r>
    </w:p>
    <w:p w:rsidR="00C217A5" w:rsidRPr="009C6FBD" w:rsidRDefault="00C217A5" w:rsidP="009C6FBD">
      <w:pPr>
        <w:pStyle w:val="Prrafodelista"/>
        <w:numPr>
          <w:ilvl w:val="0"/>
          <w:numId w:val="12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>Disadvantages</w:t>
      </w:r>
    </w:p>
    <w:p w:rsidR="00C217A5" w:rsidRPr="009C6FBD" w:rsidRDefault="00C217A5" w:rsidP="009C6FBD">
      <w:pPr>
        <w:pStyle w:val="Prrafodelista"/>
        <w:numPr>
          <w:ilvl w:val="0"/>
          <w:numId w:val="12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>Peculiarities of each method</w:t>
      </w:r>
      <w:ins w:id="13" w:author="Dani Hernando Portero" w:date="2013-12-08T20:21:00Z">
        <w:r w:rsidR="00A166D4">
          <w:rPr>
            <w:sz w:val="24"/>
            <w:szCs w:val="24"/>
            <w:lang w:val="en-US"/>
          </w:rPr>
          <w:t xml:space="preserve">             </w:t>
        </w:r>
      </w:ins>
    </w:p>
    <w:p w:rsidR="00C217A5" w:rsidRPr="00C217A5" w:rsidRDefault="00C217A5" w:rsidP="00C217A5">
      <w:pPr>
        <w:pStyle w:val="Default"/>
        <w:rPr>
          <w:lang w:val="en-US"/>
        </w:rPr>
      </w:pPr>
    </w:p>
    <w:p w:rsidR="00000000" w:rsidRDefault="00A166D4">
      <w:pPr>
        <w:pStyle w:val="Prrafodelista"/>
        <w:numPr>
          <w:ilvl w:val="0"/>
          <w:numId w:val="11"/>
        </w:numPr>
        <w:spacing w:after="0" w:line="288" w:lineRule="auto"/>
        <w:rPr>
          <w:sz w:val="24"/>
          <w:szCs w:val="24"/>
          <w:lang w:val="en-US"/>
        </w:rPr>
      </w:pPr>
      <w:ins w:id="14" w:author="Dani Hernando Portero" w:date="2013-12-08T20:26:00Z">
        <w:r>
          <w:rPr>
            <w:sz w:val="24"/>
            <w:szCs w:val="24"/>
            <w:lang w:val="en-US"/>
          </w:rPr>
          <w:t xml:space="preserve">  </w:t>
        </w:r>
      </w:ins>
      <w:r w:rsidR="00C217A5" w:rsidRPr="009C6FBD">
        <w:rPr>
          <w:sz w:val="24"/>
          <w:szCs w:val="24"/>
          <w:lang w:val="en-US"/>
        </w:rPr>
        <w:t xml:space="preserve">Localization of the Whale from the Time delay </w:t>
      </w:r>
      <w:r w:rsidR="00FA694C">
        <w:rPr>
          <w:sz w:val="24"/>
          <w:szCs w:val="24"/>
          <w:lang w:val="en-US"/>
        </w:rPr>
        <w:t>Estimations obtained from the Simulations with our algorithms and real data</w:t>
      </w:r>
      <w:r w:rsidR="00FA694C" w:rsidRPr="00FA694C">
        <w:rPr>
          <w:sz w:val="28"/>
          <w:szCs w:val="28"/>
          <w:lang w:val="en-US"/>
          <w:rPrChange w:id="15" w:author="Dani Hernando Portero" w:date="2013-12-08T20:22:00Z">
            <w:rPr>
              <w:sz w:val="24"/>
              <w:szCs w:val="24"/>
              <w:lang w:val="en-US"/>
            </w:rPr>
          </w:rPrChange>
        </w:rPr>
        <w:t>.</w:t>
      </w:r>
      <w:ins w:id="16" w:author="Dani Hernando Portero" w:date="2013-12-08T20:21:00Z">
        <w:r w:rsidR="00FA694C" w:rsidRPr="00FA694C">
          <w:rPr>
            <w:sz w:val="28"/>
            <w:szCs w:val="28"/>
            <w:lang w:val="en-US"/>
            <w:rPrChange w:id="17" w:author="Dani Hernando Portero" w:date="2013-12-08T20:22:00Z">
              <w:rPr>
                <w:sz w:val="24"/>
                <w:szCs w:val="24"/>
                <w:lang w:val="en-US"/>
              </w:rPr>
            </w:rPrChange>
          </w:rPr>
          <w:t xml:space="preserve">     </w:t>
        </w:r>
      </w:ins>
      <w:ins w:id="18" w:author="Dani Hernando Portero" w:date="2013-12-08T20:22:00Z">
        <w:r w:rsidR="00FA694C" w:rsidRPr="00FA694C">
          <w:rPr>
            <w:sz w:val="28"/>
            <w:szCs w:val="28"/>
            <w:lang w:val="en-US"/>
            <w:rPrChange w:id="19" w:author="Dani Hernando Portero" w:date="2013-12-08T20:22:00Z">
              <w:rPr>
                <w:sz w:val="24"/>
                <w:szCs w:val="24"/>
                <w:lang w:val="en-US"/>
              </w:rPr>
            </w:rPrChange>
          </w:rPr>
          <w:t xml:space="preserve">     </w:t>
        </w:r>
      </w:ins>
    </w:p>
    <w:p w:rsidR="00AD53E9" w:rsidRDefault="00AD53E9" w:rsidP="00C217A5">
      <w:pPr>
        <w:spacing w:after="0" w:line="288" w:lineRule="auto"/>
        <w:rPr>
          <w:sz w:val="24"/>
          <w:szCs w:val="24"/>
          <w:lang w:val="en-US"/>
        </w:rPr>
      </w:pPr>
    </w:p>
    <w:p w:rsidR="00A166D4" w:rsidRDefault="00A166D4" w:rsidP="009C6FBD">
      <w:pPr>
        <w:rPr>
          <w:ins w:id="20" w:author="Dani Hernando Portero" w:date="2013-12-08T20:25:00Z"/>
          <w:sz w:val="28"/>
          <w:szCs w:val="28"/>
          <w:u w:val="single"/>
          <w:lang w:val="en-US"/>
        </w:rPr>
      </w:pPr>
    </w:p>
    <w:p w:rsidR="00A166D4" w:rsidRDefault="00A166D4" w:rsidP="009C6FBD">
      <w:pPr>
        <w:rPr>
          <w:ins w:id="21" w:author="Dani Hernando Portero" w:date="2013-12-08T20:25:00Z"/>
          <w:sz w:val="28"/>
          <w:szCs w:val="28"/>
          <w:u w:val="single"/>
          <w:lang w:val="en-US"/>
        </w:rPr>
      </w:pPr>
    </w:p>
    <w:p w:rsidR="00AD53E9" w:rsidRDefault="00AD53E9" w:rsidP="009C6FBD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lastRenderedPageBreak/>
        <w:t>Deepen the goals</w:t>
      </w:r>
    </w:p>
    <w:p w:rsidR="00AD53E9" w:rsidRPr="009C6FBD" w:rsidRDefault="005D347F" w:rsidP="009C6FBD">
      <w:pPr>
        <w:pStyle w:val="Prrafodelista"/>
        <w:numPr>
          <w:ilvl w:val="0"/>
          <w:numId w:val="13"/>
        </w:numPr>
        <w:spacing w:after="0" w:line="288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 and compare algorithms (</w:t>
      </w:r>
      <w:r w:rsidR="00AD53E9" w:rsidRPr="009C6FBD">
        <w:rPr>
          <w:sz w:val="28"/>
          <w:szCs w:val="28"/>
          <w:lang w:val="en-US"/>
        </w:rPr>
        <w:t>95% of the spent time</w:t>
      </w:r>
      <w:r>
        <w:rPr>
          <w:sz w:val="28"/>
          <w:szCs w:val="28"/>
          <w:lang w:val="en-US"/>
        </w:rPr>
        <w:t>)</w:t>
      </w:r>
      <w:ins w:id="22" w:author="Dani Hernando Portero" w:date="2013-12-08T20:29:00Z">
        <w:r w:rsidR="00A67C7A">
          <w:rPr>
            <w:sz w:val="28"/>
            <w:szCs w:val="28"/>
            <w:lang w:val="en-US"/>
          </w:rPr>
          <w:t xml:space="preserve">   </w:t>
        </w:r>
      </w:ins>
    </w:p>
    <w:p w:rsidR="00AD53E9" w:rsidRDefault="00AD53E9" w:rsidP="00C217A5">
      <w:pPr>
        <w:spacing w:after="0" w:line="288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First, read the papers about the different time-delay estimation algorithms in different environments and papers about </w:t>
      </w:r>
      <w:proofErr w:type="spellStart"/>
      <w:r>
        <w:rPr>
          <w:sz w:val="24"/>
          <w:szCs w:val="24"/>
          <w:lang w:val="en-US"/>
        </w:rPr>
        <w:t>Minke</w:t>
      </w:r>
      <w:proofErr w:type="spellEnd"/>
      <w:r>
        <w:rPr>
          <w:sz w:val="24"/>
          <w:szCs w:val="24"/>
          <w:lang w:val="en-US"/>
        </w:rPr>
        <w:t xml:space="preserve"> Whales and their kind of sounds.</w:t>
      </w:r>
      <w:ins w:id="23" w:author="Dani Hernando Portero" w:date="2013-12-08T20:25:00Z">
        <w:r w:rsidR="00A166D4">
          <w:rPr>
            <w:sz w:val="24"/>
            <w:szCs w:val="24"/>
            <w:lang w:val="en-US"/>
          </w:rPr>
          <w:t xml:space="preserve">  </w:t>
        </w:r>
      </w:ins>
    </w:p>
    <w:p w:rsidR="00AD53E9" w:rsidRDefault="00AD53E9" w:rsidP="00C217A5">
      <w:pPr>
        <w:spacing w:after="0" w:line="288" w:lineRule="auto"/>
        <w:rPr>
          <w:sz w:val="24"/>
          <w:szCs w:val="24"/>
          <w:lang w:val="en-US"/>
        </w:rPr>
      </w:pPr>
    </w:p>
    <w:p w:rsidR="00AD53E9" w:rsidRPr="009C6FBD" w:rsidRDefault="00FA694C" w:rsidP="009C6FBD">
      <w:pPr>
        <w:pStyle w:val="Prrafodelista"/>
        <w:numPr>
          <w:ilvl w:val="0"/>
          <w:numId w:val="14"/>
        </w:numPr>
        <w:spacing w:after="0" w:line="288" w:lineRule="auto"/>
        <w:rPr>
          <w:sz w:val="24"/>
          <w:szCs w:val="24"/>
          <w:u w:val="single"/>
          <w:lang w:val="en-US"/>
        </w:rPr>
      </w:pPr>
      <w:ins w:id="24" w:author="Dani Hernando Portero" w:date="2013-12-08T20:37:00Z">
        <w:r w:rsidRPr="00FA694C">
          <w:rPr>
            <w:sz w:val="28"/>
            <w:szCs w:val="28"/>
            <w:highlight w:val="yellow"/>
            <w:lang w:val="en-US"/>
            <w:rPrChange w:id="25" w:author="Dani Hernando Portero" w:date="2013-12-08T20:38:00Z">
              <w:rPr>
                <w:sz w:val="24"/>
                <w:szCs w:val="24"/>
                <w:highlight w:val="yellow"/>
                <w:lang w:val="en-US"/>
              </w:rPr>
            </w:rPrChange>
          </w:rPr>
          <w:t>DANI</w:t>
        </w:r>
        <w:r w:rsidR="00A67C7A">
          <w:rPr>
            <w:sz w:val="24"/>
            <w:szCs w:val="24"/>
            <w:lang w:val="en-US"/>
          </w:rPr>
          <w:t xml:space="preserve">    </w:t>
        </w:r>
      </w:ins>
      <w:r w:rsidR="00AB7341" w:rsidRPr="009C6FBD">
        <w:rPr>
          <w:sz w:val="24"/>
          <w:szCs w:val="24"/>
          <w:u w:val="single"/>
          <w:lang w:val="en-US"/>
        </w:rPr>
        <w:t>Deal with real data</w:t>
      </w:r>
    </w:p>
    <w:p w:rsidR="00AD53E9" w:rsidRDefault="00A166D4" w:rsidP="009C6FBD">
      <w:pPr>
        <w:pStyle w:val="Prrafodelista"/>
        <w:numPr>
          <w:ilvl w:val="0"/>
          <w:numId w:val="15"/>
        </w:numPr>
        <w:spacing w:after="0" w:line="288" w:lineRule="auto"/>
        <w:rPr>
          <w:ins w:id="26" w:author="Dani Hernando Portero" w:date="2013-12-08T20:25:00Z"/>
          <w:sz w:val="24"/>
          <w:szCs w:val="24"/>
          <w:lang w:val="en-US"/>
        </w:rPr>
      </w:pPr>
      <w:ins w:id="27" w:author="Dani Hernando Portero" w:date="2013-12-08T20:26:00Z">
        <w:r>
          <w:rPr>
            <w:sz w:val="24"/>
            <w:szCs w:val="24"/>
            <w:lang w:val="en-US"/>
          </w:rPr>
          <w:t xml:space="preserve"> </w:t>
        </w:r>
      </w:ins>
      <w:proofErr w:type="spellStart"/>
      <w:r w:rsidR="00AD53E9" w:rsidRPr="009C6FBD">
        <w:rPr>
          <w:sz w:val="24"/>
          <w:szCs w:val="24"/>
          <w:lang w:val="en-US"/>
        </w:rPr>
        <w:t>Minke</w:t>
      </w:r>
      <w:proofErr w:type="spellEnd"/>
      <w:r w:rsidR="00AD53E9" w:rsidRPr="009C6FBD">
        <w:rPr>
          <w:sz w:val="24"/>
          <w:szCs w:val="24"/>
          <w:lang w:val="en-US"/>
        </w:rPr>
        <w:t xml:space="preserve"> whales (History and curiosities of </w:t>
      </w:r>
      <w:proofErr w:type="spellStart"/>
      <w:r w:rsidR="00AD53E9" w:rsidRPr="009C6FBD">
        <w:rPr>
          <w:sz w:val="24"/>
          <w:szCs w:val="24"/>
          <w:lang w:val="en-US"/>
        </w:rPr>
        <w:t>Minke</w:t>
      </w:r>
      <w:proofErr w:type="spellEnd"/>
      <w:r w:rsidR="00AD53E9" w:rsidRPr="009C6FBD">
        <w:rPr>
          <w:sz w:val="24"/>
          <w:szCs w:val="24"/>
          <w:lang w:val="en-US"/>
        </w:rPr>
        <w:t xml:space="preserve"> whales and the sound </w:t>
      </w:r>
      <w:r w:rsidR="00A51183" w:rsidRPr="009C6FBD">
        <w:rPr>
          <w:sz w:val="24"/>
          <w:szCs w:val="24"/>
          <w:lang w:val="en-US"/>
        </w:rPr>
        <w:t>characteristics</w:t>
      </w:r>
      <w:r w:rsidR="00AD53E9" w:rsidRPr="009C6FBD">
        <w:rPr>
          <w:sz w:val="24"/>
          <w:szCs w:val="24"/>
          <w:lang w:val="en-US"/>
        </w:rPr>
        <w:t>)</w:t>
      </w:r>
      <w:ins w:id="28" w:author="Dani Hernando Portero" w:date="2013-12-08T20:25:00Z">
        <w:r>
          <w:rPr>
            <w:sz w:val="24"/>
            <w:szCs w:val="24"/>
            <w:lang w:val="en-US"/>
          </w:rPr>
          <w:t xml:space="preserve"> </w:t>
        </w:r>
      </w:ins>
    </w:p>
    <w:p w:rsidR="00000000" w:rsidRDefault="00554007">
      <w:pPr>
        <w:pStyle w:val="Prrafodelista"/>
        <w:spacing w:after="0" w:line="288" w:lineRule="auto"/>
        <w:ind w:left="1425"/>
        <w:rPr>
          <w:sz w:val="24"/>
          <w:szCs w:val="24"/>
          <w:lang w:val="en-US"/>
        </w:rPr>
        <w:pPrChange w:id="29" w:author="Dani Hernando Portero" w:date="2013-12-08T20:25:00Z">
          <w:pPr>
            <w:pStyle w:val="Prrafodelista"/>
            <w:numPr>
              <w:numId w:val="15"/>
            </w:numPr>
            <w:spacing w:after="0" w:line="288" w:lineRule="auto"/>
            <w:ind w:left="1425" w:hanging="360"/>
          </w:pPr>
        </w:pPrChange>
      </w:pPr>
    </w:p>
    <w:p w:rsidR="00AD53E9" w:rsidRPr="009C6FBD" w:rsidRDefault="00AD53E9" w:rsidP="009C6FBD">
      <w:pPr>
        <w:pStyle w:val="Prrafodelista"/>
        <w:numPr>
          <w:ilvl w:val="0"/>
          <w:numId w:val="15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 xml:space="preserve">Our Real Data provided by Ludwig  </w:t>
      </w:r>
      <w:ins w:id="30" w:author="ludwig" w:date="2013-12-06T15:09:00Z">
        <w:r w:rsidR="009E788B">
          <w:rPr>
            <w:sz w:val="24"/>
            <w:szCs w:val="24"/>
            <w:lang w:val="en-US"/>
          </w:rPr>
          <w:t>: describe data where does it comes from, why is this case particular compared to the data we have used in class ( species, distance between sensors,</w:t>
        </w:r>
      </w:ins>
      <w:ins w:id="31" w:author="ludwig" w:date="2013-12-06T15:10:00Z">
        <w:r w:rsidR="009E788B">
          <w:rPr>
            <w:sz w:val="24"/>
            <w:szCs w:val="24"/>
            <w:lang w:val="en-US"/>
          </w:rPr>
          <w:t xml:space="preserve"> duration </w:t>
        </w:r>
        <w:proofErr w:type="spellStart"/>
        <w:r w:rsidR="009E788B">
          <w:rPr>
            <w:sz w:val="24"/>
            <w:szCs w:val="24"/>
            <w:lang w:val="en-US"/>
          </w:rPr>
          <w:t>od</w:t>
        </w:r>
        <w:proofErr w:type="spellEnd"/>
        <w:r w:rsidR="009E788B">
          <w:rPr>
            <w:sz w:val="24"/>
            <w:szCs w:val="24"/>
            <w:lang w:val="en-US"/>
          </w:rPr>
          <w:t xml:space="preserve"> signals and distance between </w:t>
        </w:r>
        <w:proofErr w:type="spellStart"/>
        <w:r w:rsidR="009E788B">
          <w:rPr>
            <w:sz w:val="24"/>
            <w:szCs w:val="24"/>
            <w:lang w:val="en-US"/>
          </w:rPr>
          <w:t>minke</w:t>
        </w:r>
        <w:proofErr w:type="spellEnd"/>
        <w:r w:rsidR="009E788B">
          <w:rPr>
            <w:sz w:val="24"/>
            <w:szCs w:val="24"/>
            <w:lang w:val="en-US"/>
          </w:rPr>
          <w:t xml:space="preserve"> whales sounds compared to sperm whales, </w:t>
        </w:r>
      </w:ins>
      <w:ins w:id="32" w:author="ludwig" w:date="2013-12-06T15:09:00Z">
        <w:r w:rsidR="009E788B">
          <w:rPr>
            <w:sz w:val="24"/>
            <w:szCs w:val="24"/>
            <w:lang w:val="en-US"/>
          </w:rPr>
          <w:t xml:space="preserve">etc) </w:t>
        </w:r>
      </w:ins>
    </w:p>
    <w:p w:rsidR="00AD53E9" w:rsidRPr="009C6FBD" w:rsidRDefault="00AD53E9" w:rsidP="009C6FBD">
      <w:pPr>
        <w:pStyle w:val="Prrafodelista"/>
        <w:numPr>
          <w:ilvl w:val="0"/>
          <w:numId w:val="16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>Duration of the data</w:t>
      </w:r>
    </w:p>
    <w:p w:rsidR="00AD53E9" w:rsidRPr="009C6FBD" w:rsidRDefault="00AD53E9" w:rsidP="009C6FBD">
      <w:pPr>
        <w:pStyle w:val="Prrafodelista"/>
        <w:numPr>
          <w:ilvl w:val="0"/>
          <w:numId w:val="16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>Number of sensors</w:t>
      </w:r>
    </w:p>
    <w:p w:rsidR="00AD53E9" w:rsidRPr="009C6FBD" w:rsidRDefault="00AD53E9" w:rsidP="009C6FBD">
      <w:pPr>
        <w:pStyle w:val="Prrafodelista"/>
        <w:numPr>
          <w:ilvl w:val="0"/>
          <w:numId w:val="16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>Events taken into account</w:t>
      </w:r>
    </w:p>
    <w:p w:rsidR="00AD53E9" w:rsidRPr="009C6FBD" w:rsidRDefault="00AD53E9" w:rsidP="009C6FBD">
      <w:pPr>
        <w:pStyle w:val="Prrafodelista"/>
        <w:numPr>
          <w:ilvl w:val="0"/>
          <w:numId w:val="16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>True delay of the two events</w:t>
      </w:r>
    </w:p>
    <w:p w:rsidR="00AD53E9" w:rsidRPr="009C6FBD" w:rsidRDefault="00AD53E9" w:rsidP="009C6FBD">
      <w:pPr>
        <w:pStyle w:val="Prrafodelista"/>
        <w:numPr>
          <w:ilvl w:val="0"/>
          <w:numId w:val="16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 xml:space="preserve">Sampling rate  (Enunciate the future problems with LMS and AED due to the </w:t>
      </w:r>
      <w:proofErr w:type="spellStart"/>
      <w:r w:rsidRPr="009C6FBD">
        <w:rPr>
          <w:sz w:val="24"/>
          <w:szCs w:val="24"/>
          <w:lang w:val="en-US"/>
        </w:rPr>
        <w:t>Hight</w:t>
      </w:r>
      <w:proofErr w:type="spellEnd"/>
      <w:r w:rsidRPr="009C6FBD">
        <w:rPr>
          <w:sz w:val="24"/>
          <w:szCs w:val="24"/>
          <w:lang w:val="en-US"/>
        </w:rPr>
        <w:t xml:space="preserve"> sampling rate</w:t>
      </w:r>
      <w:ins w:id="33" w:author="ludwig" w:date="2013-12-06T15:11:00Z">
        <w:r w:rsidR="009E788B">
          <w:rPr>
            <w:sz w:val="24"/>
            <w:szCs w:val="24"/>
            <w:lang w:val="en-US"/>
          </w:rPr>
          <w:t>, the problem is not really the sampling rate (it's better to have more samples !) but the distance between the sensors</w:t>
        </w:r>
      </w:ins>
      <w:r w:rsidRPr="009C6FBD">
        <w:rPr>
          <w:sz w:val="24"/>
          <w:szCs w:val="24"/>
          <w:lang w:val="en-US"/>
        </w:rPr>
        <w:t>)</w:t>
      </w:r>
    </w:p>
    <w:p w:rsidR="00AD53E9" w:rsidRDefault="00AD53E9" w:rsidP="00C217A5">
      <w:pPr>
        <w:spacing w:after="0" w:line="288" w:lineRule="auto"/>
        <w:rPr>
          <w:ins w:id="34" w:author="Dani Hernando Portero" w:date="2013-12-08T20:26:00Z"/>
          <w:sz w:val="24"/>
          <w:szCs w:val="24"/>
          <w:lang w:val="en-US"/>
        </w:rPr>
      </w:pPr>
    </w:p>
    <w:p w:rsidR="00A166D4" w:rsidRDefault="00A166D4" w:rsidP="00C217A5">
      <w:pPr>
        <w:spacing w:after="0" w:line="288" w:lineRule="auto"/>
        <w:rPr>
          <w:sz w:val="24"/>
          <w:szCs w:val="24"/>
          <w:lang w:val="en-US"/>
        </w:rPr>
      </w:pPr>
    </w:p>
    <w:p w:rsidR="00AD53E9" w:rsidRPr="009C6FBD" w:rsidRDefault="00FA694C" w:rsidP="009C6FBD">
      <w:pPr>
        <w:pStyle w:val="Prrafodelista"/>
        <w:numPr>
          <w:ilvl w:val="0"/>
          <w:numId w:val="14"/>
        </w:numPr>
        <w:spacing w:after="0" w:line="288" w:lineRule="auto"/>
        <w:rPr>
          <w:sz w:val="24"/>
          <w:szCs w:val="24"/>
          <w:u w:val="single"/>
          <w:lang w:val="en-US"/>
        </w:rPr>
      </w:pPr>
      <w:ins w:id="35" w:author="Dani Hernando Portero" w:date="2013-12-08T20:37:00Z">
        <w:r w:rsidRPr="00D83BBD">
          <w:rPr>
            <w:sz w:val="28"/>
            <w:szCs w:val="28"/>
            <w:highlight w:val="yellow"/>
            <w:u w:val="single"/>
            <w:lang w:val="en-US"/>
            <w:rPrChange w:id="36" w:author="Dani Hernando Portero" w:date="2013-12-08T21:38:00Z">
              <w:rPr>
                <w:sz w:val="24"/>
                <w:szCs w:val="24"/>
                <w:highlight w:val="yellow"/>
                <w:u w:val="single"/>
                <w:lang w:val="en-US"/>
              </w:rPr>
            </w:rPrChange>
          </w:rPr>
          <w:t>XAVI</w:t>
        </w:r>
        <w:r w:rsidR="00A67C7A" w:rsidRPr="00D83BBD">
          <w:rPr>
            <w:sz w:val="24"/>
            <w:szCs w:val="24"/>
            <w:highlight w:val="yellow"/>
            <w:u w:val="single"/>
            <w:lang w:val="en-US"/>
            <w:rPrChange w:id="37" w:author="Dani Hernando Portero" w:date="2013-12-08T21:38:00Z">
              <w:rPr>
                <w:sz w:val="24"/>
                <w:szCs w:val="24"/>
                <w:u w:val="single"/>
                <w:lang w:val="en-US"/>
              </w:rPr>
            </w:rPrChange>
          </w:rPr>
          <w:t xml:space="preserve">  </w:t>
        </w:r>
      </w:ins>
      <w:ins w:id="38" w:author="Dani Hernando Portero" w:date="2013-12-08T21:38:00Z">
        <w:r w:rsidR="00D83BBD" w:rsidRPr="00D83BBD">
          <w:rPr>
            <w:sz w:val="24"/>
            <w:szCs w:val="24"/>
            <w:highlight w:val="yellow"/>
            <w:u w:val="single"/>
            <w:lang w:val="en-US"/>
            <w:rPrChange w:id="39" w:author="Dani Hernando Portero" w:date="2013-12-08T21:38:00Z">
              <w:rPr>
                <w:sz w:val="24"/>
                <w:szCs w:val="24"/>
                <w:u w:val="single"/>
                <w:lang w:val="en-US"/>
              </w:rPr>
            </w:rPrChange>
          </w:rPr>
          <w:t>/</w:t>
        </w:r>
        <w:r w:rsidR="00D83BBD" w:rsidRPr="00D83BBD">
          <w:rPr>
            <w:sz w:val="28"/>
            <w:szCs w:val="28"/>
            <w:highlight w:val="yellow"/>
            <w:u w:val="single"/>
            <w:lang w:val="en-US"/>
            <w:rPrChange w:id="40" w:author="Dani Hernando Portero" w:date="2013-12-08T21:38:00Z">
              <w:rPr>
                <w:sz w:val="24"/>
                <w:szCs w:val="24"/>
                <w:u w:val="single"/>
                <w:lang w:val="en-US"/>
              </w:rPr>
            </w:rPrChange>
          </w:rPr>
          <w:t>DANI AED</w:t>
        </w:r>
        <w:r w:rsidR="00D83BBD">
          <w:rPr>
            <w:sz w:val="24"/>
            <w:szCs w:val="24"/>
            <w:u w:val="single"/>
            <w:lang w:val="en-US"/>
          </w:rPr>
          <w:t xml:space="preserve"> </w:t>
        </w:r>
      </w:ins>
      <w:ins w:id="41" w:author="Dani Hernando Portero" w:date="2013-12-08T20:37:00Z">
        <w:r w:rsidR="00A67C7A">
          <w:rPr>
            <w:sz w:val="24"/>
            <w:szCs w:val="24"/>
            <w:u w:val="single"/>
            <w:lang w:val="en-US"/>
          </w:rPr>
          <w:t xml:space="preserve"> </w:t>
        </w:r>
      </w:ins>
      <w:r w:rsidR="00AD53E9" w:rsidRPr="009C6FBD">
        <w:rPr>
          <w:sz w:val="24"/>
          <w:szCs w:val="24"/>
          <w:u w:val="single"/>
          <w:lang w:val="en-US"/>
        </w:rPr>
        <w:t>TDE Algorithms (algorithms using delay between two sensors)</w:t>
      </w:r>
      <w:ins w:id="42" w:author="Dani Hernando Portero" w:date="2013-12-08T20:27:00Z">
        <w:r w:rsidR="00A166D4">
          <w:rPr>
            <w:sz w:val="24"/>
            <w:szCs w:val="24"/>
            <w:u w:val="single"/>
            <w:lang w:val="en-US"/>
          </w:rPr>
          <w:t xml:space="preserve">  </w:t>
        </w:r>
      </w:ins>
    </w:p>
    <w:p w:rsidR="00AD53E9" w:rsidRPr="009C6FBD" w:rsidRDefault="00AD53E9" w:rsidP="009C6FBD">
      <w:pPr>
        <w:pStyle w:val="Prrafodelista"/>
        <w:numPr>
          <w:ilvl w:val="0"/>
          <w:numId w:val="17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>Why two sensors?</w:t>
      </w:r>
    </w:p>
    <w:p w:rsidR="00AD53E9" w:rsidRPr="009C6FBD" w:rsidRDefault="00AD53E9" w:rsidP="009C6FBD">
      <w:pPr>
        <w:pStyle w:val="Prrafodelista"/>
        <w:numPr>
          <w:ilvl w:val="0"/>
          <w:numId w:val="17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sz w:val="24"/>
          <w:szCs w:val="24"/>
          <w:lang w:val="en-US"/>
        </w:rPr>
        <w:t>Better with more sensors?</w:t>
      </w:r>
    </w:p>
    <w:p w:rsidR="00AD53E9" w:rsidRDefault="00AD53E9" w:rsidP="00C217A5">
      <w:pPr>
        <w:spacing w:after="0" w:line="288" w:lineRule="auto"/>
        <w:rPr>
          <w:sz w:val="24"/>
          <w:szCs w:val="24"/>
          <w:lang w:val="en-US"/>
        </w:rPr>
      </w:pPr>
    </w:p>
    <w:p w:rsidR="00AD53E9" w:rsidRPr="009C6FBD" w:rsidRDefault="00AD53E9" w:rsidP="009C6FBD">
      <w:pPr>
        <w:pStyle w:val="Prrafodelista"/>
        <w:numPr>
          <w:ilvl w:val="0"/>
          <w:numId w:val="18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b/>
          <w:sz w:val="24"/>
          <w:szCs w:val="24"/>
          <w:lang w:val="en-US"/>
        </w:rPr>
        <w:t>cc:</w:t>
      </w:r>
      <w:r w:rsidRPr="009C6FBD">
        <w:rPr>
          <w:sz w:val="24"/>
          <w:szCs w:val="24"/>
          <w:lang w:val="en-US"/>
        </w:rPr>
        <w:t xml:space="preserve"> Short Theory + Implementations (Problems and solution with the implementations and integration with real data)</w:t>
      </w:r>
    </w:p>
    <w:p w:rsidR="00AD53E9" w:rsidRPr="009C6FBD" w:rsidRDefault="00AD53E9" w:rsidP="009C6FBD">
      <w:pPr>
        <w:pStyle w:val="Prrafodelista"/>
        <w:numPr>
          <w:ilvl w:val="0"/>
          <w:numId w:val="18"/>
        </w:numPr>
        <w:spacing w:after="0" w:line="288" w:lineRule="auto"/>
        <w:rPr>
          <w:sz w:val="24"/>
          <w:szCs w:val="24"/>
          <w:lang w:val="en-US"/>
        </w:rPr>
      </w:pPr>
      <w:proofErr w:type="spellStart"/>
      <w:r w:rsidRPr="009C6FBD">
        <w:rPr>
          <w:b/>
          <w:sz w:val="24"/>
          <w:szCs w:val="24"/>
          <w:lang w:val="en-US"/>
        </w:rPr>
        <w:t>gcc</w:t>
      </w:r>
      <w:proofErr w:type="spellEnd"/>
      <w:r w:rsidRPr="009C6FBD">
        <w:rPr>
          <w:b/>
          <w:sz w:val="24"/>
          <w:szCs w:val="24"/>
          <w:lang w:val="en-US"/>
        </w:rPr>
        <w:t xml:space="preserve"> (</w:t>
      </w:r>
      <w:proofErr w:type="spellStart"/>
      <w:r w:rsidRPr="009C6FBD">
        <w:rPr>
          <w:b/>
          <w:sz w:val="24"/>
          <w:szCs w:val="24"/>
          <w:lang w:val="en-US"/>
        </w:rPr>
        <w:t>phat</w:t>
      </w:r>
      <w:proofErr w:type="spellEnd"/>
      <w:r w:rsidRPr="009C6FBD">
        <w:rPr>
          <w:b/>
          <w:sz w:val="24"/>
          <w:szCs w:val="24"/>
          <w:lang w:val="en-US"/>
        </w:rPr>
        <w:t xml:space="preserve"> and scot):</w:t>
      </w:r>
      <w:r w:rsidRPr="009C6FBD">
        <w:rPr>
          <w:sz w:val="24"/>
          <w:szCs w:val="24"/>
          <w:lang w:val="en-US"/>
        </w:rPr>
        <w:t xml:space="preserve"> Short Theory + Implementations (Problems and solution with the implementations and integration with real data)</w:t>
      </w:r>
    </w:p>
    <w:p w:rsidR="00AD53E9" w:rsidRPr="009C6FBD" w:rsidRDefault="00AD53E9" w:rsidP="009C6FBD">
      <w:pPr>
        <w:pStyle w:val="Prrafodelista"/>
        <w:numPr>
          <w:ilvl w:val="0"/>
          <w:numId w:val="18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b/>
          <w:sz w:val="24"/>
          <w:szCs w:val="24"/>
          <w:lang w:val="en-US"/>
        </w:rPr>
        <w:t>LMS</w:t>
      </w:r>
      <w:r w:rsidRPr="009C6FBD">
        <w:rPr>
          <w:sz w:val="24"/>
          <w:szCs w:val="24"/>
          <w:lang w:val="en-US"/>
        </w:rPr>
        <w:t>: Short Theory + Implementations (Problems and solution with the implementations and integration with real data)</w:t>
      </w:r>
      <w:ins w:id="43" w:author="ludwig" w:date="2013-12-06T15:11:00Z">
        <w:r w:rsidR="009E788B">
          <w:rPr>
            <w:sz w:val="24"/>
            <w:szCs w:val="24"/>
            <w:lang w:val="en-US"/>
          </w:rPr>
          <w:t xml:space="preserve">. Remember to compare well LMS and AED. AED is indeed from 2000 by </w:t>
        </w:r>
        <w:proofErr w:type="spellStart"/>
        <w:r w:rsidR="009E788B">
          <w:rPr>
            <w:sz w:val="24"/>
            <w:szCs w:val="24"/>
            <w:lang w:val="en-US"/>
          </w:rPr>
          <w:t>Benesty</w:t>
        </w:r>
        <w:proofErr w:type="spellEnd"/>
        <w:r w:rsidR="009E788B">
          <w:rPr>
            <w:sz w:val="24"/>
            <w:szCs w:val="24"/>
            <w:lang w:val="en-US"/>
          </w:rPr>
          <w:t xml:space="preserve">, but LMS for time-delay estimation is much older, see articles by Reed or </w:t>
        </w:r>
        <w:proofErr w:type="spellStart"/>
        <w:r w:rsidR="009E788B">
          <w:rPr>
            <w:sz w:val="24"/>
            <w:szCs w:val="24"/>
            <w:lang w:val="en-US"/>
          </w:rPr>
          <w:t>Feintuch</w:t>
        </w:r>
        <w:proofErr w:type="spellEnd"/>
        <w:r w:rsidR="009E788B">
          <w:rPr>
            <w:sz w:val="24"/>
            <w:szCs w:val="24"/>
            <w:lang w:val="en-US"/>
          </w:rPr>
          <w:t xml:space="preserve"> </w:t>
        </w:r>
      </w:ins>
    </w:p>
    <w:p w:rsidR="00AD53E9" w:rsidRPr="009C6FBD" w:rsidRDefault="00AD53E9" w:rsidP="009C6FBD">
      <w:pPr>
        <w:pStyle w:val="Prrafodelista"/>
        <w:numPr>
          <w:ilvl w:val="0"/>
          <w:numId w:val="18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b/>
          <w:sz w:val="24"/>
          <w:szCs w:val="24"/>
          <w:lang w:val="en-US"/>
        </w:rPr>
        <w:t>AED:</w:t>
      </w:r>
      <w:r w:rsidRPr="009C6FBD">
        <w:rPr>
          <w:sz w:val="24"/>
          <w:szCs w:val="24"/>
          <w:lang w:val="en-US"/>
        </w:rPr>
        <w:t xml:space="preserve"> Short Theory + Implementations (Problems and solution with the implementations and integration with real data)</w:t>
      </w:r>
    </w:p>
    <w:p w:rsidR="00A67C7A" w:rsidRDefault="00AD53E9" w:rsidP="00C217A5">
      <w:pPr>
        <w:spacing w:after="0" w:line="288" w:lineRule="auto"/>
        <w:rPr>
          <w:ins w:id="44" w:author="Dani Hernando Portero" w:date="2013-12-08T20:30:00Z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ab/>
      </w:r>
    </w:p>
    <w:p w:rsidR="00AD53E9" w:rsidRPr="009C6FBD" w:rsidDel="00A166D4" w:rsidRDefault="00AD53E9" w:rsidP="00C217A5">
      <w:pPr>
        <w:spacing w:after="0" w:line="288" w:lineRule="auto"/>
        <w:rPr>
          <w:del w:id="45" w:author="Dani Hernando Portero" w:date="2013-12-08T20:22:00Z"/>
          <w:b/>
          <w:sz w:val="24"/>
          <w:szCs w:val="24"/>
          <w:lang w:val="en-US"/>
        </w:rPr>
      </w:pPr>
      <w:del w:id="46" w:author="Dani Hernando Portero" w:date="2013-12-08T20:22:00Z">
        <w:r w:rsidRPr="009C6FBD" w:rsidDel="00A166D4">
          <w:rPr>
            <w:b/>
            <w:sz w:val="24"/>
            <w:szCs w:val="24"/>
            <w:lang w:val="en-US"/>
          </w:rPr>
          <w:delText>* Photos about the correlations</w:delText>
        </w:r>
      </w:del>
    </w:p>
    <w:p w:rsidR="00AD53E9" w:rsidRDefault="00AD53E9" w:rsidP="00C217A5">
      <w:pPr>
        <w:spacing w:after="0" w:line="288" w:lineRule="auto"/>
        <w:rPr>
          <w:sz w:val="24"/>
          <w:szCs w:val="24"/>
          <w:lang w:val="en-US"/>
        </w:rPr>
      </w:pPr>
    </w:p>
    <w:p w:rsidR="00AB7341" w:rsidRPr="009C6FBD" w:rsidRDefault="00AD53E9" w:rsidP="009C6FBD">
      <w:pPr>
        <w:pStyle w:val="Prrafodelista"/>
        <w:numPr>
          <w:ilvl w:val="0"/>
          <w:numId w:val="14"/>
        </w:numPr>
        <w:spacing w:after="0" w:line="288" w:lineRule="auto"/>
        <w:rPr>
          <w:sz w:val="24"/>
          <w:szCs w:val="24"/>
          <w:u w:val="single"/>
          <w:lang w:val="en-US"/>
        </w:rPr>
      </w:pPr>
      <w:r w:rsidRPr="009C6FBD">
        <w:rPr>
          <w:sz w:val="24"/>
          <w:szCs w:val="24"/>
          <w:u w:val="single"/>
          <w:lang w:val="en-US"/>
        </w:rPr>
        <w:t xml:space="preserve">Algorithms used to reduce the noise </w:t>
      </w:r>
      <w:ins w:id="47" w:author="Dani Hernando Portero" w:date="2013-12-08T20:27:00Z">
        <w:r w:rsidR="00A166D4">
          <w:rPr>
            <w:sz w:val="24"/>
            <w:szCs w:val="24"/>
            <w:u w:val="single"/>
            <w:lang w:val="en-US"/>
          </w:rPr>
          <w:t xml:space="preserve">   </w:t>
        </w:r>
      </w:ins>
      <w:ins w:id="48" w:author="Dani Hernando Portero" w:date="2013-12-08T20:30:00Z">
        <w:r w:rsidR="00FA694C" w:rsidRPr="00FA694C">
          <w:rPr>
            <w:sz w:val="24"/>
            <w:szCs w:val="24"/>
            <w:highlight w:val="yellow"/>
            <w:u w:val="single"/>
            <w:lang w:val="en-US"/>
            <w:rPrChange w:id="49" w:author="Dani Hernando Portero" w:date="2013-12-08T20:30:00Z">
              <w:rPr>
                <w:sz w:val="24"/>
                <w:szCs w:val="24"/>
                <w:u w:val="single"/>
                <w:lang w:val="en-US"/>
              </w:rPr>
            </w:rPrChange>
          </w:rPr>
          <w:t>DANI</w:t>
        </w:r>
      </w:ins>
    </w:p>
    <w:p w:rsidR="00AD53E9" w:rsidRPr="00AB7341" w:rsidDel="00A166D4" w:rsidRDefault="00AD53E9" w:rsidP="00C217A5">
      <w:pPr>
        <w:spacing w:after="0" w:line="288" w:lineRule="auto"/>
        <w:rPr>
          <w:del w:id="50" w:author="Dani Hernando Portero" w:date="2013-12-08T20:28:00Z"/>
          <w:sz w:val="24"/>
          <w:szCs w:val="24"/>
          <w:lang w:val="en-US"/>
        </w:rPr>
      </w:pPr>
      <w:r w:rsidRPr="00AB7341">
        <w:rPr>
          <w:sz w:val="24"/>
          <w:szCs w:val="24"/>
          <w:lang w:val="en-US"/>
        </w:rPr>
        <w:t>(Introduction of why we have to implement this algorithms)(Little preview of the First error simulations)</w:t>
      </w:r>
      <w:ins w:id="51" w:author="ludwig" w:date="2013-12-06T15:13:00Z">
        <w:r w:rsidR="009E788B">
          <w:rPr>
            <w:sz w:val="24"/>
            <w:szCs w:val="24"/>
            <w:lang w:val="en-US"/>
          </w:rPr>
          <w:t>. For each algorithm please explain what they are actually doing and try to compare them. you should measure the change in SNR to have an objective value of the enhancement</w:t>
        </w:r>
      </w:ins>
    </w:p>
    <w:p w:rsidR="00AD53E9" w:rsidRDefault="00AD53E9" w:rsidP="00AD53E9">
      <w:pPr>
        <w:spacing w:after="0" w:line="288" w:lineRule="auto"/>
        <w:rPr>
          <w:sz w:val="24"/>
          <w:szCs w:val="24"/>
          <w:lang w:val="en-US"/>
        </w:rPr>
      </w:pPr>
      <w:del w:id="52" w:author="Dani Hernando Portero" w:date="2013-12-08T20:28:00Z">
        <w:r w:rsidDel="00A166D4">
          <w:rPr>
            <w:sz w:val="24"/>
            <w:szCs w:val="24"/>
            <w:lang w:val="en-US"/>
          </w:rPr>
          <w:tab/>
        </w:r>
      </w:del>
    </w:p>
    <w:p w:rsidR="00000000" w:rsidRDefault="00AD53E9">
      <w:pPr>
        <w:pStyle w:val="Prrafodelista"/>
        <w:spacing w:after="0" w:line="288" w:lineRule="auto"/>
        <w:ind w:left="1425"/>
        <w:rPr>
          <w:del w:id="53" w:author="Dani Hernando Portero" w:date="2013-12-08T20:30:00Z"/>
          <w:sz w:val="24"/>
          <w:szCs w:val="24"/>
          <w:lang w:val="en-US"/>
        </w:rPr>
        <w:pPrChange w:id="54" w:author="Dani Hernando Portero" w:date="2013-12-08T20:30:00Z">
          <w:pPr>
            <w:pStyle w:val="Prrafodelista"/>
            <w:numPr>
              <w:numId w:val="19"/>
            </w:numPr>
            <w:spacing w:after="0" w:line="288" w:lineRule="auto"/>
            <w:ind w:left="1425" w:hanging="360"/>
          </w:pPr>
        </w:pPrChange>
      </w:pPr>
      <w:r w:rsidRPr="009C6FBD">
        <w:rPr>
          <w:b/>
          <w:sz w:val="24"/>
          <w:szCs w:val="24"/>
          <w:lang w:val="en-US"/>
        </w:rPr>
        <w:t>Filter:</w:t>
      </w:r>
      <w:r w:rsidRPr="009C6FBD">
        <w:rPr>
          <w:sz w:val="24"/>
          <w:szCs w:val="24"/>
          <w:lang w:val="en-US"/>
        </w:rPr>
        <w:t xml:space="preserve"> Short Theory + Implementations (Problems and solution with the implementations and integration with real data)</w:t>
      </w:r>
      <w:ins w:id="55" w:author="Dani Hernando Portero" w:date="2013-12-08T20:28:00Z">
        <w:r w:rsidR="00A67C7A">
          <w:rPr>
            <w:sz w:val="24"/>
            <w:szCs w:val="24"/>
            <w:lang w:val="en-US"/>
          </w:rPr>
          <w:t xml:space="preserve">  </w:t>
        </w:r>
      </w:ins>
    </w:p>
    <w:p w:rsidR="00000000" w:rsidRDefault="00554007">
      <w:pPr>
        <w:pStyle w:val="Prrafodelista"/>
        <w:numPr>
          <w:ilvl w:val="0"/>
          <w:numId w:val="19"/>
        </w:numPr>
        <w:spacing w:after="0" w:line="288" w:lineRule="auto"/>
        <w:rPr>
          <w:ins w:id="56" w:author="Dani Hernando Portero" w:date="2013-12-08T20:30:00Z"/>
          <w:sz w:val="24"/>
          <w:szCs w:val="24"/>
          <w:lang w:val="en-US"/>
        </w:rPr>
      </w:pPr>
    </w:p>
    <w:p w:rsidR="00000000" w:rsidRDefault="00554007">
      <w:pPr>
        <w:pStyle w:val="Prrafodelista"/>
        <w:spacing w:after="0" w:line="288" w:lineRule="auto"/>
        <w:ind w:left="1425"/>
        <w:rPr>
          <w:ins w:id="57" w:author="Dani Hernando Portero" w:date="2013-12-08T20:30:00Z"/>
          <w:sz w:val="24"/>
          <w:szCs w:val="24"/>
          <w:lang w:val="en-US"/>
        </w:rPr>
        <w:pPrChange w:id="58" w:author="Dani Hernando Portero" w:date="2013-12-08T20:30:00Z">
          <w:pPr>
            <w:pStyle w:val="Prrafodelista"/>
            <w:numPr>
              <w:numId w:val="19"/>
            </w:numPr>
            <w:spacing w:after="0" w:line="288" w:lineRule="auto"/>
            <w:ind w:left="1425" w:hanging="360"/>
          </w:pPr>
        </w:pPrChange>
      </w:pPr>
    </w:p>
    <w:p w:rsidR="00000000" w:rsidRDefault="00A51183">
      <w:pPr>
        <w:pStyle w:val="Prrafodelista"/>
        <w:spacing w:after="0" w:line="288" w:lineRule="auto"/>
        <w:ind w:left="1425"/>
        <w:rPr>
          <w:sz w:val="24"/>
          <w:szCs w:val="24"/>
          <w:lang w:val="en-US"/>
        </w:rPr>
        <w:pPrChange w:id="59" w:author="Dani Hernando Portero" w:date="2013-12-08T20:30:00Z">
          <w:pPr>
            <w:pStyle w:val="Prrafodelista"/>
            <w:numPr>
              <w:numId w:val="19"/>
            </w:numPr>
            <w:spacing w:after="0" w:line="288" w:lineRule="auto"/>
            <w:ind w:left="1425" w:hanging="360"/>
          </w:pPr>
        </w:pPrChange>
      </w:pPr>
      <w:r>
        <w:rPr>
          <w:b/>
          <w:sz w:val="24"/>
          <w:szCs w:val="24"/>
          <w:lang w:val="en-US"/>
        </w:rPr>
        <w:t xml:space="preserve">Time Gain </w:t>
      </w:r>
      <w:r w:rsidR="00AB7341" w:rsidRPr="009C6FBD">
        <w:rPr>
          <w:b/>
          <w:sz w:val="24"/>
          <w:szCs w:val="24"/>
          <w:lang w:val="en-US"/>
        </w:rPr>
        <w:t>Normalization</w:t>
      </w:r>
      <w:r w:rsidR="00AD53E9" w:rsidRPr="009C6FBD">
        <w:rPr>
          <w:b/>
          <w:sz w:val="24"/>
          <w:szCs w:val="24"/>
          <w:lang w:val="en-US"/>
        </w:rPr>
        <w:t>:</w:t>
      </w:r>
      <w:r w:rsidR="00AD53E9" w:rsidRPr="009C6FBD">
        <w:rPr>
          <w:sz w:val="24"/>
          <w:szCs w:val="24"/>
          <w:lang w:val="en-US"/>
        </w:rPr>
        <w:t xml:space="preserve">  Short Theory + Implementations (Problems and solution with the implementations and integration with real data)</w:t>
      </w:r>
    </w:p>
    <w:p w:rsidR="00AD53E9" w:rsidRPr="009C6FBD" w:rsidRDefault="00AB7341" w:rsidP="009C6FBD">
      <w:pPr>
        <w:pStyle w:val="Prrafodelista"/>
        <w:numPr>
          <w:ilvl w:val="0"/>
          <w:numId w:val="19"/>
        </w:numPr>
        <w:spacing w:after="0" w:line="288" w:lineRule="auto"/>
        <w:rPr>
          <w:sz w:val="24"/>
          <w:szCs w:val="24"/>
          <w:lang w:val="en-US"/>
        </w:rPr>
      </w:pPr>
      <w:r w:rsidRPr="009C6FBD">
        <w:rPr>
          <w:b/>
          <w:sz w:val="24"/>
          <w:szCs w:val="24"/>
          <w:lang w:val="en-US"/>
        </w:rPr>
        <w:t>Percentile Noise Removal</w:t>
      </w:r>
      <w:r w:rsidR="00AD53E9" w:rsidRPr="009C6FBD">
        <w:rPr>
          <w:sz w:val="24"/>
          <w:szCs w:val="24"/>
          <w:lang w:val="en-US"/>
        </w:rPr>
        <w:t xml:space="preserve">: </w:t>
      </w:r>
      <w:r w:rsidRPr="009C6FBD">
        <w:rPr>
          <w:sz w:val="24"/>
          <w:szCs w:val="24"/>
          <w:lang w:val="en-US"/>
        </w:rPr>
        <w:t xml:space="preserve">Short </w:t>
      </w:r>
      <w:r w:rsidR="00AD53E9" w:rsidRPr="009C6FBD">
        <w:rPr>
          <w:sz w:val="24"/>
          <w:szCs w:val="24"/>
          <w:lang w:val="en-US"/>
        </w:rPr>
        <w:t xml:space="preserve">Theory + Implementations (Problems and </w:t>
      </w:r>
      <w:r w:rsidRPr="009C6FBD">
        <w:rPr>
          <w:sz w:val="24"/>
          <w:szCs w:val="24"/>
          <w:lang w:val="en-US"/>
        </w:rPr>
        <w:t xml:space="preserve">not at all </w:t>
      </w:r>
      <w:r w:rsidR="00AD53E9" w:rsidRPr="009C6FBD">
        <w:rPr>
          <w:sz w:val="24"/>
          <w:szCs w:val="24"/>
          <w:lang w:val="en-US"/>
        </w:rPr>
        <w:t>solution</w:t>
      </w:r>
      <w:r w:rsidR="000B1680" w:rsidRPr="009C6FBD">
        <w:rPr>
          <w:sz w:val="24"/>
          <w:szCs w:val="24"/>
          <w:lang w:val="en-US"/>
        </w:rPr>
        <w:t>s</w:t>
      </w:r>
      <w:r w:rsidR="00AD53E9" w:rsidRPr="009C6FBD">
        <w:rPr>
          <w:sz w:val="24"/>
          <w:szCs w:val="24"/>
          <w:lang w:val="en-US"/>
        </w:rPr>
        <w:t xml:space="preserve"> with the implementations and integration with real data)</w:t>
      </w:r>
    </w:p>
    <w:p w:rsidR="00AD53E9" w:rsidDel="00A67C7A" w:rsidRDefault="00A51183" w:rsidP="009C6FBD">
      <w:pPr>
        <w:pStyle w:val="Prrafodelista"/>
        <w:numPr>
          <w:ilvl w:val="0"/>
          <w:numId w:val="19"/>
        </w:numPr>
        <w:spacing w:after="0" w:line="288" w:lineRule="auto"/>
        <w:rPr>
          <w:ins w:id="60" w:author="ludwig" w:date="2013-12-06T15:14:00Z"/>
          <w:del w:id="61" w:author="Dani Hernando Portero" w:date="2013-12-08T20:28:00Z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Spectral sub</w:t>
      </w:r>
      <w:r w:rsidR="00AB7341" w:rsidRPr="009C6FBD">
        <w:rPr>
          <w:b/>
          <w:sz w:val="24"/>
          <w:szCs w:val="24"/>
          <w:lang w:val="en-US"/>
        </w:rPr>
        <w:t>traction</w:t>
      </w:r>
      <w:r w:rsidR="00AD53E9" w:rsidRPr="009C6FBD">
        <w:rPr>
          <w:b/>
          <w:sz w:val="24"/>
          <w:szCs w:val="24"/>
          <w:lang w:val="en-US"/>
        </w:rPr>
        <w:t>:</w:t>
      </w:r>
      <w:r w:rsidR="00AD53E9" w:rsidRPr="009C6FBD">
        <w:rPr>
          <w:sz w:val="24"/>
          <w:szCs w:val="24"/>
          <w:lang w:val="en-US"/>
        </w:rPr>
        <w:t xml:space="preserve"> Theory + Implementations (Problems and solution with the implementations and integration with real data)</w:t>
      </w:r>
      <w:ins w:id="62" w:author="ludwig" w:date="2013-12-06T15:14:00Z">
        <w:r w:rsidR="009E788B">
          <w:rPr>
            <w:sz w:val="24"/>
            <w:szCs w:val="24"/>
            <w:lang w:val="en-US"/>
          </w:rPr>
          <w:t xml:space="preserve">. Try to explain the relationship between spectral </w:t>
        </w:r>
        <w:proofErr w:type="spellStart"/>
        <w:r w:rsidR="009E788B">
          <w:rPr>
            <w:sz w:val="24"/>
            <w:szCs w:val="24"/>
            <w:lang w:val="en-US"/>
          </w:rPr>
          <w:t>substraction</w:t>
        </w:r>
        <w:proofErr w:type="spellEnd"/>
        <w:r w:rsidR="009E788B">
          <w:rPr>
            <w:sz w:val="24"/>
            <w:szCs w:val="24"/>
            <w:lang w:val="en-US"/>
          </w:rPr>
          <w:t xml:space="preserve"> and Percentile Noise Removal- </w:t>
        </w:r>
      </w:ins>
    </w:p>
    <w:p w:rsidR="00000000" w:rsidRDefault="00554007">
      <w:pPr>
        <w:pStyle w:val="Prrafodelista"/>
        <w:numPr>
          <w:ilvl w:val="0"/>
          <w:numId w:val="19"/>
        </w:numPr>
        <w:spacing w:after="0" w:line="288" w:lineRule="auto"/>
        <w:rPr>
          <w:sz w:val="24"/>
          <w:szCs w:val="24"/>
          <w:lang w:val="en-US"/>
          <w:rPrChange w:id="63" w:author="Dani Hernando Portero" w:date="2013-12-08T20:28:00Z">
            <w:rPr>
              <w:lang w:val="en-US"/>
            </w:rPr>
          </w:rPrChange>
        </w:rPr>
      </w:pPr>
    </w:p>
    <w:p w:rsidR="005D347F" w:rsidRDefault="00AB7341" w:rsidP="005D347F">
      <w:pPr>
        <w:spacing w:after="0" w:line="288" w:lineRule="auto"/>
        <w:rPr>
          <w:ins w:id="64" w:author="Dani Hernando Portero" w:date="2013-12-08T20:28:00Z"/>
          <w:b/>
          <w:sz w:val="24"/>
          <w:szCs w:val="24"/>
          <w:lang w:val="en-US"/>
        </w:rPr>
      </w:pPr>
      <w:r w:rsidRPr="009C6FBD">
        <w:rPr>
          <w:b/>
          <w:sz w:val="24"/>
          <w:szCs w:val="24"/>
          <w:lang w:val="en-US"/>
        </w:rPr>
        <w:t>*Photos of the spectrogram of real data after the processing</w:t>
      </w:r>
    </w:p>
    <w:p w:rsidR="00A67C7A" w:rsidRDefault="00A67C7A" w:rsidP="005D347F">
      <w:pPr>
        <w:spacing w:after="0" w:line="288" w:lineRule="auto"/>
        <w:rPr>
          <w:ins w:id="65" w:author="Dani Hernando Portero" w:date="2013-12-08T20:30:00Z"/>
          <w:b/>
          <w:sz w:val="24"/>
          <w:szCs w:val="24"/>
          <w:lang w:val="en-US"/>
        </w:rPr>
      </w:pPr>
    </w:p>
    <w:p w:rsidR="00A67C7A" w:rsidRDefault="00A67C7A" w:rsidP="005D347F">
      <w:pPr>
        <w:spacing w:after="0" w:line="288" w:lineRule="auto"/>
        <w:rPr>
          <w:b/>
          <w:sz w:val="24"/>
          <w:szCs w:val="24"/>
          <w:lang w:val="en-US"/>
        </w:rPr>
      </w:pPr>
    </w:p>
    <w:p w:rsidR="00AD53E9" w:rsidRPr="005D347F" w:rsidRDefault="00AB7341" w:rsidP="005D347F">
      <w:pPr>
        <w:pStyle w:val="Prrafodelista"/>
        <w:numPr>
          <w:ilvl w:val="0"/>
          <w:numId w:val="14"/>
        </w:numPr>
        <w:spacing w:after="0" w:line="288" w:lineRule="auto"/>
        <w:rPr>
          <w:b/>
          <w:sz w:val="24"/>
          <w:szCs w:val="24"/>
          <w:lang w:val="en-US"/>
        </w:rPr>
      </w:pPr>
      <w:r w:rsidRPr="005D347F">
        <w:rPr>
          <w:sz w:val="24"/>
          <w:szCs w:val="24"/>
          <w:u w:val="single"/>
          <w:lang w:val="en-US"/>
        </w:rPr>
        <w:t>Simulations</w:t>
      </w:r>
    </w:p>
    <w:p w:rsidR="00AB7341" w:rsidRPr="00325EA4" w:rsidRDefault="00A67C7A" w:rsidP="00325EA4">
      <w:pPr>
        <w:pStyle w:val="Prrafodelista"/>
        <w:numPr>
          <w:ilvl w:val="0"/>
          <w:numId w:val="20"/>
        </w:numPr>
        <w:spacing w:after="0" w:line="288" w:lineRule="auto"/>
        <w:rPr>
          <w:sz w:val="24"/>
          <w:szCs w:val="24"/>
          <w:lang w:val="en-US"/>
        </w:rPr>
      </w:pPr>
      <w:ins w:id="66" w:author="Dani Hernando Portero" w:date="2013-12-08T20:34:00Z">
        <w:r>
          <w:rPr>
            <w:sz w:val="24"/>
            <w:szCs w:val="24"/>
            <w:lang w:val="en-US"/>
          </w:rPr>
          <w:t xml:space="preserve"> </w:t>
        </w:r>
        <w:r w:rsidR="00FA694C" w:rsidRPr="00FA694C">
          <w:rPr>
            <w:sz w:val="28"/>
            <w:szCs w:val="28"/>
            <w:lang w:val="en-US"/>
            <w:rPrChange w:id="67" w:author="Dani Hernando Portero" w:date="2013-12-08T20:36:00Z">
              <w:rPr>
                <w:sz w:val="24"/>
                <w:szCs w:val="24"/>
                <w:lang w:val="en-US"/>
              </w:rPr>
            </w:rPrChange>
          </w:rPr>
          <w:t xml:space="preserve"> </w:t>
        </w:r>
        <w:r w:rsidR="00FA694C" w:rsidRPr="00FA694C">
          <w:rPr>
            <w:sz w:val="28"/>
            <w:szCs w:val="28"/>
            <w:highlight w:val="yellow"/>
            <w:lang w:val="en-US"/>
            <w:rPrChange w:id="68" w:author="Dani Hernando Portero" w:date="2013-12-08T20:36:00Z">
              <w:rPr>
                <w:sz w:val="24"/>
                <w:szCs w:val="24"/>
                <w:lang w:val="en-US"/>
              </w:rPr>
            </w:rPrChange>
          </w:rPr>
          <w:t>XAVI</w:t>
        </w:r>
        <w:r>
          <w:rPr>
            <w:sz w:val="24"/>
            <w:szCs w:val="24"/>
            <w:lang w:val="en-US"/>
          </w:rPr>
          <w:t xml:space="preserve">   </w:t>
        </w:r>
      </w:ins>
      <w:r w:rsidR="00AB7341" w:rsidRPr="00325EA4">
        <w:rPr>
          <w:sz w:val="24"/>
          <w:szCs w:val="24"/>
          <w:lang w:val="en-US"/>
        </w:rPr>
        <w:t>Explain the procedure</w:t>
      </w:r>
      <w:ins w:id="69" w:author="Dani Hernando Portero" w:date="2013-12-08T20:30:00Z">
        <w:r>
          <w:rPr>
            <w:sz w:val="24"/>
            <w:szCs w:val="24"/>
            <w:lang w:val="en-US"/>
          </w:rPr>
          <w:t xml:space="preserve"> of simulations and creation of</w:t>
        </w:r>
      </w:ins>
      <w:del w:id="70" w:author="Dani Hernando Portero" w:date="2013-12-08T20:30:00Z">
        <w:r w:rsidR="00AB7341" w:rsidRPr="00325EA4" w:rsidDel="00A67C7A">
          <w:rPr>
            <w:sz w:val="24"/>
            <w:szCs w:val="24"/>
            <w:lang w:val="en-US"/>
          </w:rPr>
          <w:delText xml:space="preserve"> </w:delText>
        </w:r>
        <w:r w:rsidR="000B1680" w:rsidRPr="00325EA4" w:rsidDel="00A67C7A">
          <w:rPr>
            <w:sz w:val="24"/>
            <w:szCs w:val="24"/>
            <w:lang w:val="en-US"/>
          </w:rPr>
          <w:delText>and t</w:delText>
        </w:r>
      </w:del>
      <w:ins w:id="71" w:author="Dani Hernando Portero" w:date="2013-12-08T20:30:00Z">
        <w:r>
          <w:rPr>
            <w:sz w:val="24"/>
            <w:szCs w:val="24"/>
            <w:lang w:val="en-US"/>
          </w:rPr>
          <w:t xml:space="preserve"> t</w:t>
        </w:r>
      </w:ins>
      <w:r w:rsidR="000B1680" w:rsidRPr="00325EA4">
        <w:rPr>
          <w:sz w:val="24"/>
          <w:szCs w:val="24"/>
          <w:lang w:val="en-US"/>
        </w:rPr>
        <w:t xml:space="preserve">he </w:t>
      </w:r>
      <w:r w:rsidR="000B1680" w:rsidRPr="00325EA4">
        <w:rPr>
          <w:b/>
          <w:sz w:val="24"/>
          <w:szCs w:val="24"/>
          <w:lang w:val="en-US"/>
        </w:rPr>
        <w:t>GUI</w:t>
      </w:r>
      <w:r w:rsidR="000B1680" w:rsidRPr="00325EA4">
        <w:rPr>
          <w:sz w:val="24"/>
          <w:szCs w:val="24"/>
          <w:lang w:val="en-US"/>
        </w:rPr>
        <w:t xml:space="preserve"> </w:t>
      </w:r>
      <w:ins w:id="72" w:author="Dani Hernando Portero" w:date="2013-12-08T20:34:00Z">
        <w:r>
          <w:rPr>
            <w:sz w:val="24"/>
            <w:szCs w:val="24"/>
            <w:lang w:val="en-US"/>
          </w:rPr>
          <w:t xml:space="preserve">   </w:t>
        </w:r>
      </w:ins>
      <w:r w:rsidR="000B1680" w:rsidRPr="00325EA4">
        <w:rPr>
          <w:sz w:val="24"/>
          <w:szCs w:val="24"/>
          <w:lang w:val="en-US"/>
        </w:rPr>
        <w:t>implemented to facilitate the simulations</w:t>
      </w:r>
    </w:p>
    <w:p w:rsidR="00AB7341" w:rsidRPr="00325EA4" w:rsidRDefault="00AB7341" w:rsidP="00325EA4">
      <w:pPr>
        <w:pStyle w:val="Prrafodelista"/>
        <w:numPr>
          <w:ilvl w:val="0"/>
          <w:numId w:val="21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Times choosing and what kind of events (1-Without interference 2- With Interference</w:t>
      </w:r>
      <w:r w:rsidR="00325EA4">
        <w:rPr>
          <w:sz w:val="24"/>
          <w:szCs w:val="24"/>
          <w:lang w:val="en-US"/>
        </w:rPr>
        <w:t>)</w:t>
      </w:r>
    </w:p>
    <w:p w:rsidR="00AB7341" w:rsidRPr="00325EA4" w:rsidRDefault="00AB7341" w:rsidP="00325EA4">
      <w:pPr>
        <w:pStyle w:val="Prrafodelista"/>
        <w:numPr>
          <w:ilvl w:val="0"/>
          <w:numId w:val="21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Sensors elected to do the simulations</w:t>
      </w:r>
    </w:p>
    <w:p w:rsidR="00AB7341" w:rsidRDefault="00AB7341" w:rsidP="00C217A5">
      <w:pPr>
        <w:spacing w:after="0" w:line="288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</w:p>
    <w:p w:rsidR="00AB7341" w:rsidRPr="00755F6C" w:rsidRDefault="00FA694C" w:rsidP="00325EA4">
      <w:pPr>
        <w:pStyle w:val="Prrafodelista"/>
        <w:numPr>
          <w:ilvl w:val="0"/>
          <w:numId w:val="20"/>
        </w:numPr>
        <w:spacing w:after="0" w:line="288" w:lineRule="auto"/>
        <w:rPr>
          <w:sz w:val="24"/>
          <w:szCs w:val="24"/>
          <w:lang w:val="en-US"/>
        </w:rPr>
      </w:pPr>
      <w:ins w:id="73" w:author="Dani Hernando Portero" w:date="2013-12-08T20:34:00Z">
        <w:r w:rsidRPr="00FA694C">
          <w:rPr>
            <w:sz w:val="28"/>
            <w:szCs w:val="28"/>
            <w:highlight w:val="yellow"/>
            <w:lang w:val="en-US"/>
            <w:rPrChange w:id="74" w:author="Dani Hernando Portero" w:date="2013-12-08T20:36:00Z">
              <w:rPr>
                <w:sz w:val="24"/>
                <w:szCs w:val="24"/>
                <w:lang w:val="en-US"/>
              </w:rPr>
            </w:rPrChange>
          </w:rPr>
          <w:t>XAVI</w:t>
        </w:r>
        <w:r w:rsidR="00A67C7A">
          <w:rPr>
            <w:sz w:val="24"/>
            <w:szCs w:val="24"/>
            <w:lang w:val="en-US"/>
          </w:rPr>
          <w:t xml:space="preserve">    </w:t>
        </w:r>
      </w:ins>
      <w:r w:rsidR="00AB7341" w:rsidRPr="00755F6C">
        <w:rPr>
          <w:sz w:val="24"/>
          <w:szCs w:val="24"/>
          <w:lang w:val="en-US"/>
        </w:rPr>
        <w:t>Results without pre-processing</w:t>
      </w:r>
    </w:p>
    <w:p w:rsidR="00AB7341" w:rsidRPr="00755F6C" w:rsidRDefault="00AB7341" w:rsidP="00325EA4">
      <w:pPr>
        <w:pStyle w:val="Prrafodelista"/>
        <w:numPr>
          <w:ilvl w:val="0"/>
          <w:numId w:val="22"/>
        </w:numPr>
        <w:spacing w:after="0" w:line="288" w:lineRule="auto"/>
        <w:rPr>
          <w:sz w:val="24"/>
          <w:szCs w:val="24"/>
          <w:lang w:val="en-US"/>
        </w:rPr>
      </w:pPr>
      <w:proofErr w:type="spellStart"/>
      <w:r w:rsidRPr="00755F6C">
        <w:rPr>
          <w:b/>
          <w:sz w:val="24"/>
          <w:szCs w:val="24"/>
          <w:lang w:val="en-US"/>
        </w:rPr>
        <w:t>cc,gcc</w:t>
      </w:r>
      <w:proofErr w:type="spellEnd"/>
      <w:r w:rsidRPr="00755F6C">
        <w:rPr>
          <w:sz w:val="24"/>
          <w:szCs w:val="24"/>
          <w:lang w:val="en-US"/>
        </w:rPr>
        <w:t xml:space="preserve"> with test signals------ Photo  :)</w:t>
      </w:r>
    </w:p>
    <w:p w:rsidR="00AB7341" w:rsidRPr="00755F6C" w:rsidRDefault="00FA694C" w:rsidP="00325EA4">
      <w:pPr>
        <w:pStyle w:val="Prrafodelista"/>
        <w:numPr>
          <w:ilvl w:val="0"/>
          <w:numId w:val="22"/>
        </w:numPr>
        <w:spacing w:after="0" w:line="288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cc, </w:t>
      </w:r>
      <w:proofErr w:type="spellStart"/>
      <w:r>
        <w:rPr>
          <w:b/>
          <w:sz w:val="24"/>
          <w:szCs w:val="24"/>
          <w:lang w:val="en-US"/>
        </w:rPr>
        <w:t>gcc</w:t>
      </w:r>
      <w:proofErr w:type="spellEnd"/>
      <w:r>
        <w:rPr>
          <w:sz w:val="24"/>
          <w:szCs w:val="24"/>
          <w:lang w:val="en-US"/>
        </w:rPr>
        <w:t xml:space="preserve"> with real data-------- Photo :(   Tell why it doesn't work and explain the solutions</w:t>
      </w:r>
    </w:p>
    <w:p w:rsidR="00AB7341" w:rsidRDefault="00AB7341" w:rsidP="00C217A5">
      <w:pPr>
        <w:spacing w:after="0" w:line="288" w:lineRule="auto"/>
        <w:rPr>
          <w:sz w:val="24"/>
          <w:szCs w:val="24"/>
          <w:lang w:val="en-US"/>
        </w:rPr>
      </w:pPr>
    </w:p>
    <w:p w:rsidR="00AB7341" w:rsidRPr="00325EA4" w:rsidRDefault="00FA694C" w:rsidP="00325EA4">
      <w:pPr>
        <w:pStyle w:val="Prrafodelista"/>
        <w:numPr>
          <w:ilvl w:val="0"/>
          <w:numId w:val="20"/>
        </w:numPr>
        <w:spacing w:after="0" w:line="288" w:lineRule="auto"/>
        <w:rPr>
          <w:sz w:val="24"/>
          <w:szCs w:val="24"/>
          <w:lang w:val="en-US"/>
        </w:rPr>
      </w:pPr>
      <w:ins w:id="75" w:author="Dani Hernando Portero" w:date="2013-12-08T20:36:00Z">
        <w:r w:rsidRPr="00D83BBD">
          <w:rPr>
            <w:sz w:val="28"/>
            <w:szCs w:val="28"/>
            <w:highlight w:val="yellow"/>
            <w:lang w:val="en-US"/>
            <w:rPrChange w:id="76" w:author="Dani Hernando Portero" w:date="2013-12-08T21:37:00Z">
              <w:rPr>
                <w:sz w:val="24"/>
                <w:szCs w:val="24"/>
                <w:highlight w:val="yellow"/>
                <w:lang w:val="en-US"/>
              </w:rPr>
            </w:rPrChange>
          </w:rPr>
          <w:t>DANI</w:t>
        </w:r>
      </w:ins>
      <w:ins w:id="77" w:author="Dani Hernando Portero" w:date="2013-12-08T21:36:00Z">
        <w:r w:rsidR="00D83BBD" w:rsidRPr="00D83BBD">
          <w:rPr>
            <w:sz w:val="28"/>
            <w:szCs w:val="28"/>
            <w:highlight w:val="yellow"/>
            <w:lang w:val="en-US"/>
            <w:rPrChange w:id="78" w:author="Dani Hernando Portero" w:date="2013-12-08T21:37:00Z">
              <w:rPr>
                <w:sz w:val="28"/>
                <w:szCs w:val="28"/>
                <w:lang w:val="en-US"/>
              </w:rPr>
            </w:rPrChange>
          </w:rPr>
          <w:t xml:space="preserve"> GCC SCOT </w:t>
        </w:r>
        <w:proofErr w:type="spellStart"/>
        <w:r w:rsidR="00D83BBD" w:rsidRPr="00D83BBD">
          <w:rPr>
            <w:sz w:val="28"/>
            <w:szCs w:val="28"/>
            <w:highlight w:val="yellow"/>
            <w:lang w:val="en-US"/>
            <w:rPrChange w:id="79" w:author="Dani Hernando Portero" w:date="2013-12-08T21:37:00Z">
              <w:rPr>
                <w:sz w:val="28"/>
                <w:szCs w:val="28"/>
                <w:lang w:val="en-US"/>
              </w:rPr>
            </w:rPrChange>
          </w:rPr>
          <w:t>i</w:t>
        </w:r>
        <w:proofErr w:type="spellEnd"/>
        <w:r w:rsidR="00D83BBD" w:rsidRPr="00D83BBD">
          <w:rPr>
            <w:sz w:val="28"/>
            <w:szCs w:val="28"/>
            <w:highlight w:val="yellow"/>
            <w:lang w:val="en-US"/>
            <w:rPrChange w:id="80" w:author="Dani Hernando Portero" w:date="2013-12-08T21:37:00Z">
              <w:rPr>
                <w:sz w:val="28"/>
                <w:szCs w:val="28"/>
                <w:lang w:val="en-US"/>
              </w:rPr>
            </w:rPrChange>
          </w:rPr>
          <w:t xml:space="preserve"> XCORR</w:t>
        </w:r>
      </w:ins>
      <w:ins w:id="81" w:author="Dani Hernando Portero" w:date="2013-12-08T20:36:00Z">
        <w:r w:rsidR="00A67C7A" w:rsidRPr="00325EA4">
          <w:rPr>
            <w:sz w:val="24"/>
            <w:szCs w:val="24"/>
            <w:lang w:val="en-US"/>
          </w:rPr>
          <w:t xml:space="preserve"> </w:t>
        </w:r>
      </w:ins>
      <w:ins w:id="82" w:author="Dani Hernando Portero" w:date="2013-12-08T20:38:00Z">
        <w:r w:rsidR="00A67C7A">
          <w:rPr>
            <w:sz w:val="24"/>
            <w:szCs w:val="24"/>
            <w:lang w:val="en-US"/>
          </w:rPr>
          <w:t>/</w:t>
        </w:r>
        <w:r w:rsidRPr="00FA694C">
          <w:rPr>
            <w:sz w:val="28"/>
            <w:szCs w:val="28"/>
            <w:highlight w:val="yellow"/>
            <w:lang w:val="en-US"/>
            <w:rPrChange w:id="83" w:author="Dani Hernando Portero" w:date="2013-12-08T20:38:00Z">
              <w:rPr>
                <w:sz w:val="24"/>
                <w:szCs w:val="24"/>
                <w:lang w:val="en-US"/>
              </w:rPr>
            </w:rPrChange>
          </w:rPr>
          <w:t xml:space="preserve">XAVI </w:t>
        </w:r>
        <w:r w:rsidRPr="00554007">
          <w:rPr>
            <w:sz w:val="28"/>
            <w:szCs w:val="28"/>
            <w:highlight w:val="yellow"/>
            <w:lang w:val="en-US"/>
            <w:rPrChange w:id="84" w:author="Dani Hernando Portero" w:date="2013-12-08T21:40:00Z">
              <w:rPr>
                <w:sz w:val="24"/>
                <w:szCs w:val="24"/>
                <w:lang w:val="en-US"/>
              </w:rPr>
            </w:rPrChange>
          </w:rPr>
          <w:t>LMS</w:t>
        </w:r>
      </w:ins>
      <w:ins w:id="85" w:author="Dani Hernando Portero" w:date="2013-12-08T20:36:00Z">
        <w:r w:rsidR="00A67C7A" w:rsidRPr="00554007">
          <w:rPr>
            <w:sz w:val="24"/>
            <w:szCs w:val="24"/>
            <w:highlight w:val="yellow"/>
            <w:lang w:val="en-US"/>
            <w:rPrChange w:id="86" w:author="Dani Hernando Portero" w:date="2013-12-08T21:40:00Z">
              <w:rPr>
                <w:sz w:val="24"/>
                <w:szCs w:val="24"/>
                <w:lang w:val="en-US"/>
              </w:rPr>
            </w:rPrChange>
          </w:rPr>
          <w:t xml:space="preserve"> </w:t>
        </w:r>
      </w:ins>
      <w:ins w:id="87" w:author="Dani Hernando Portero" w:date="2013-12-08T21:36:00Z">
        <w:r w:rsidR="00D83BBD" w:rsidRPr="00554007">
          <w:rPr>
            <w:sz w:val="24"/>
            <w:szCs w:val="24"/>
            <w:highlight w:val="yellow"/>
            <w:lang w:val="en-US"/>
            <w:rPrChange w:id="88" w:author="Dani Hernando Portero" w:date="2013-12-08T21:40:00Z">
              <w:rPr>
                <w:sz w:val="24"/>
                <w:szCs w:val="24"/>
                <w:lang w:val="en-US"/>
              </w:rPr>
            </w:rPrChange>
          </w:rPr>
          <w:t>GCC PHAT</w:t>
        </w:r>
      </w:ins>
      <w:ins w:id="89" w:author="Dani Hernando Portero" w:date="2013-12-08T20:36:00Z">
        <w:r w:rsidR="00A67C7A">
          <w:rPr>
            <w:sz w:val="24"/>
            <w:szCs w:val="24"/>
            <w:lang w:val="en-US"/>
          </w:rPr>
          <w:t xml:space="preserve"> </w:t>
        </w:r>
      </w:ins>
      <w:r w:rsidR="00AB7341" w:rsidRPr="00325EA4">
        <w:rPr>
          <w:sz w:val="24"/>
          <w:szCs w:val="24"/>
          <w:lang w:val="en-US"/>
        </w:rPr>
        <w:t>Results with pre-processing</w:t>
      </w:r>
      <w:ins w:id="90" w:author="Dani Hernando Portero" w:date="2013-12-08T20:35:00Z">
        <w:r w:rsidR="00A67C7A">
          <w:rPr>
            <w:sz w:val="24"/>
            <w:szCs w:val="24"/>
            <w:lang w:val="en-US"/>
          </w:rPr>
          <w:t xml:space="preserve">     </w:t>
        </w:r>
      </w:ins>
    </w:p>
    <w:p w:rsidR="00AB7341" w:rsidRDefault="00A67C7A" w:rsidP="00C217A5">
      <w:pPr>
        <w:spacing w:after="0" w:line="288" w:lineRule="auto"/>
        <w:rPr>
          <w:sz w:val="24"/>
          <w:szCs w:val="24"/>
          <w:lang w:val="en-US"/>
        </w:rPr>
      </w:pPr>
      <w:ins w:id="91" w:author="Dani Hernando Portero" w:date="2013-12-08T20:36:00Z">
        <w:r>
          <w:rPr>
            <w:sz w:val="24"/>
            <w:szCs w:val="24"/>
            <w:lang w:val="en-US"/>
          </w:rPr>
          <w:tab/>
        </w:r>
        <w:r>
          <w:rPr>
            <w:sz w:val="24"/>
            <w:szCs w:val="24"/>
            <w:lang w:val="en-US"/>
          </w:rPr>
          <w:tab/>
        </w:r>
      </w:ins>
      <w:r w:rsidR="00AB7341">
        <w:rPr>
          <w:sz w:val="24"/>
          <w:szCs w:val="24"/>
          <w:lang w:val="en-US"/>
        </w:rPr>
        <w:t xml:space="preserve">With </w:t>
      </w:r>
      <w:r w:rsidR="00A51183">
        <w:rPr>
          <w:b/>
          <w:sz w:val="24"/>
          <w:szCs w:val="24"/>
          <w:lang w:val="en-US"/>
        </w:rPr>
        <w:t xml:space="preserve">Time gain, Filter + Time </w:t>
      </w:r>
      <w:r w:rsidR="00AB7341" w:rsidRPr="000B1680">
        <w:rPr>
          <w:b/>
          <w:sz w:val="24"/>
          <w:szCs w:val="24"/>
          <w:lang w:val="en-US"/>
        </w:rPr>
        <w:t xml:space="preserve">Gain, PNR, Filter+ PNR, Spectral </w:t>
      </w:r>
      <w:ins w:id="92" w:author="Dani Hernando Portero" w:date="2013-12-08T20:36:00Z">
        <w:r>
          <w:rPr>
            <w:b/>
            <w:sz w:val="24"/>
            <w:szCs w:val="24"/>
            <w:lang w:val="en-US"/>
          </w:rPr>
          <w:tab/>
        </w:r>
        <w:r>
          <w:rPr>
            <w:b/>
            <w:sz w:val="24"/>
            <w:szCs w:val="24"/>
            <w:lang w:val="en-US"/>
          </w:rPr>
          <w:tab/>
        </w:r>
        <w:r>
          <w:rPr>
            <w:b/>
            <w:sz w:val="24"/>
            <w:szCs w:val="24"/>
            <w:lang w:val="en-US"/>
          </w:rPr>
          <w:tab/>
        </w:r>
        <w:r>
          <w:rPr>
            <w:b/>
            <w:sz w:val="24"/>
            <w:szCs w:val="24"/>
            <w:lang w:val="en-US"/>
          </w:rPr>
          <w:tab/>
        </w:r>
      </w:ins>
      <w:r w:rsidR="00AB7341" w:rsidRPr="000B1680">
        <w:rPr>
          <w:b/>
          <w:sz w:val="24"/>
          <w:szCs w:val="24"/>
          <w:lang w:val="en-US"/>
        </w:rPr>
        <w:t>subtraction, Filter+ Spectral subtraction</w:t>
      </w:r>
      <w:r w:rsidR="00325EA4">
        <w:rPr>
          <w:sz w:val="24"/>
          <w:szCs w:val="24"/>
          <w:lang w:val="en-US"/>
        </w:rPr>
        <w:t xml:space="preserve"> preprocessing algorithms</w:t>
      </w:r>
    </w:p>
    <w:p w:rsidR="00AB7341" w:rsidRPr="00325EA4" w:rsidRDefault="000B1680" w:rsidP="00325EA4">
      <w:pPr>
        <w:pStyle w:val="Prrafodelista"/>
        <w:numPr>
          <w:ilvl w:val="0"/>
          <w:numId w:val="23"/>
        </w:numPr>
        <w:spacing w:after="0" w:line="288" w:lineRule="auto"/>
        <w:rPr>
          <w:sz w:val="24"/>
          <w:szCs w:val="24"/>
          <w:lang w:val="en-US"/>
        </w:rPr>
      </w:pPr>
      <w:proofErr w:type="spellStart"/>
      <w:r w:rsidRPr="00325EA4">
        <w:rPr>
          <w:b/>
          <w:sz w:val="24"/>
          <w:szCs w:val="24"/>
          <w:lang w:val="en-US"/>
        </w:rPr>
        <w:t>gcc</w:t>
      </w:r>
      <w:proofErr w:type="spellEnd"/>
      <w:r w:rsidRPr="00325EA4">
        <w:rPr>
          <w:b/>
          <w:sz w:val="24"/>
          <w:szCs w:val="24"/>
          <w:lang w:val="en-US"/>
        </w:rPr>
        <w:t>, cc, AED, LMS</w:t>
      </w:r>
      <w:r w:rsidRPr="00325EA4">
        <w:rPr>
          <w:sz w:val="24"/>
          <w:szCs w:val="24"/>
          <w:lang w:val="en-US"/>
        </w:rPr>
        <w:t xml:space="preserve"> </w:t>
      </w:r>
    </w:p>
    <w:p w:rsidR="00AB7341" w:rsidRPr="00325EA4" w:rsidRDefault="000B1680" w:rsidP="00325EA4">
      <w:pPr>
        <w:pStyle w:val="Prrafodelista"/>
        <w:numPr>
          <w:ilvl w:val="0"/>
          <w:numId w:val="24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lastRenderedPageBreak/>
        <w:t>Photos (Correlations)</w:t>
      </w:r>
    </w:p>
    <w:p w:rsidR="000B1680" w:rsidRPr="00325EA4" w:rsidRDefault="000B1680" w:rsidP="00325EA4">
      <w:pPr>
        <w:pStyle w:val="Prrafodelista"/>
        <w:numPr>
          <w:ilvl w:val="0"/>
          <w:numId w:val="24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 xml:space="preserve">Data of the results with ground </w:t>
      </w:r>
      <w:r w:rsidR="00A51183" w:rsidRPr="00325EA4">
        <w:rPr>
          <w:sz w:val="24"/>
          <w:szCs w:val="24"/>
          <w:lang w:val="en-US"/>
        </w:rPr>
        <w:t>truth</w:t>
      </w:r>
      <w:r w:rsidRPr="00325EA4">
        <w:rPr>
          <w:sz w:val="24"/>
          <w:szCs w:val="24"/>
          <w:lang w:val="en-US"/>
        </w:rPr>
        <w:t xml:space="preserve"> (%relative error and error samples compared to the Real delay samples)</w:t>
      </w:r>
    </w:p>
    <w:p w:rsidR="000B1680" w:rsidRPr="00325EA4" w:rsidRDefault="000B1680" w:rsidP="00325EA4">
      <w:pPr>
        <w:pStyle w:val="Prrafodelista"/>
        <w:numPr>
          <w:ilvl w:val="0"/>
          <w:numId w:val="24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Interpretation of the results (What is wrong? Why some algorithms do not estimate the signal correctly? Solutions</w:t>
      </w:r>
    </w:p>
    <w:p w:rsidR="000B1680" w:rsidRDefault="000B1680" w:rsidP="00325EA4">
      <w:pPr>
        <w:pStyle w:val="Prrafodelista"/>
        <w:numPr>
          <w:ilvl w:val="0"/>
          <w:numId w:val="24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Best Algorithm and why, Worst algorithm and why, These results agree with the expected behavior of the algorithms? (Theoretical)(Why?)</w:t>
      </w:r>
    </w:p>
    <w:p w:rsidR="00263F70" w:rsidRPr="00325EA4" w:rsidRDefault="00263F70" w:rsidP="00325EA4">
      <w:pPr>
        <w:pStyle w:val="Prrafodelista"/>
        <w:numPr>
          <w:ilvl w:val="0"/>
          <w:numId w:val="24"/>
        </w:numPr>
        <w:spacing w:after="0" w:line="288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Comparison of cost of calculation. It is relevant?</w:t>
      </w:r>
    </w:p>
    <w:p w:rsidR="000B1680" w:rsidRDefault="000B1680" w:rsidP="00C217A5">
      <w:pPr>
        <w:spacing w:after="0" w:line="288" w:lineRule="auto"/>
        <w:rPr>
          <w:sz w:val="24"/>
          <w:szCs w:val="24"/>
          <w:lang w:val="en-US"/>
        </w:rPr>
      </w:pPr>
    </w:p>
    <w:p w:rsidR="000B1680" w:rsidRPr="00325EA4" w:rsidRDefault="00FA694C" w:rsidP="00325EA4">
      <w:pPr>
        <w:pStyle w:val="Prrafodelista"/>
        <w:numPr>
          <w:ilvl w:val="0"/>
          <w:numId w:val="20"/>
        </w:numPr>
        <w:spacing w:after="0" w:line="288" w:lineRule="auto"/>
        <w:rPr>
          <w:sz w:val="24"/>
          <w:szCs w:val="24"/>
          <w:lang w:val="en-US"/>
        </w:rPr>
      </w:pPr>
      <w:ins w:id="93" w:author="Dani Hernando Portero" w:date="2013-12-08T20:35:00Z">
        <w:r w:rsidRPr="00FA694C">
          <w:rPr>
            <w:sz w:val="28"/>
            <w:szCs w:val="28"/>
            <w:highlight w:val="yellow"/>
            <w:lang w:val="en-US"/>
            <w:rPrChange w:id="94" w:author="Dani Hernando Portero" w:date="2013-12-08T20:36:00Z">
              <w:rPr>
                <w:sz w:val="24"/>
                <w:szCs w:val="24"/>
                <w:lang w:val="en-US"/>
              </w:rPr>
            </w:rPrChange>
          </w:rPr>
          <w:t>XAVI</w:t>
        </w:r>
        <w:r w:rsidR="00A67C7A" w:rsidRPr="00325EA4">
          <w:rPr>
            <w:sz w:val="24"/>
            <w:szCs w:val="24"/>
            <w:lang w:val="en-US"/>
          </w:rPr>
          <w:t xml:space="preserve"> </w:t>
        </w:r>
        <w:r w:rsidR="00A67C7A">
          <w:rPr>
            <w:sz w:val="24"/>
            <w:szCs w:val="24"/>
            <w:lang w:val="en-US"/>
          </w:rPr>
          <w:t xml:space="preserve"> </w:t>
        </w:r>
      </w:ins>
      <w:r w:rsidR="000B1680" w:rsidRPr="00325EA4">
        <w:rPr>
          <w:sz w:val="24"/>
          <w:szCs w:val="24"/>
          <w:lang w:val="en-US"/>
        </w:rPr>
        <w:t>Demonstration of our procedure of estimation with the GUI on live!</w:t>
      </w:r>
      <w:ins w:id="95" w:author="Dani Hernando Portero" w:date="2013-12-08T20:35:00Z">
        <w:r w:rsidR="00A67C7A">
          <w:rPr>
            <w:sz w:val="24"/>
            <w:szCs w:val="24"/>
            <w:lang w:val="en-US"/>
          </w:rPr>
          <w:t xml:space="preserve">  </w:t>
        </w:r>
      </w:ins>
    </w:p>
    <w:p w:rsidR="000B1680" w:rsidRDefault="000B1680" w:rsidP="00C217A5">
      <w:pPr>
        <w:spacing w:after="0" w:line="288" w:lineRule="auto"/>
        <w:rPr>
          <w:sz w:val="24"/>
          <w:szCs w:val="24"/>
          <w:lang w:val="en-US"/>
        </w:rPr>
      </w:pPr>
    </w:p>
    <w:p w:rsidR="000B1680" w:rsidRPr="00325EA4" w:rsidRDefault="000B1680" w:rsidP="00325EA4">
      <w:pPr>
        <w:pStyle w:val="Prrafodelista"/>
        <w:numPr>
          <w:ilvl w:val="0"/>
          <w:numId w:val="13"/>
        </w:numPr>
        <w:spacing w:after="0" w:line="288" w:lineRule="auto"/>
        <w:rPr>
          <w:sz w:val="28"/>
          <w:szCs w:val="28"/>
          <w:lang w:val="en-US"/>
        </w:rPr>
      </w:pPr>
      <w:r w:rsidRPr="00325EA4">
        <w:rPr>
          <w:sz w:val="28"/>
          <w:szCs w:val="28"/>
          <w:lang w:val="en-US"/>
        </w:rPr>
        <w:t>Localization of the Whales</w:t>
      </w:r>
      <w:ins w:id="96" w:author="Dani Hernando Portero" w:date="2013-12-08T20:35:00Z">
        <w:r w:rsidR="00A67C7A">
          <w:rPr>
            <w:sz w:val="28"/>
            <w:szCs w:val="28"/>
            <w:lang w:val="en-US"/>
          </w:rPr>
          <w:t xml:space="preserve">   </w:t>
        </w:r>
        <w:r w:rsidR="00FA694C" w:rsidRPr="00FA694C">
          <w:rPr>
            <w:sz w:val="28"/>
            <w:szCs w:val="28"/>
            <w:highlight w:val="yellow"/>
            <w:lang w:val="en-US"/>
            <w:rPrChange w:id="97" w:author="Dani Hernando Portero" w:date="2013-12-08T20:36:00Z">
              <w:rPr>
                <w:sz w:val="28"/>
                <w:szCs w:val="28"/>
                <w:lang w:val="en-US"/>
              </w:rPr>
            </w:rPrChange>
          </w:rPr>
          <w:t>DANI</w:t>
        </w:r>
      </w:ins>
    </w:p>
    <w:p w:rsidR="000B1680" w:rsidRPr="00325EA4" w:rsidRDefault="000B1680" w:rsidP="00325EA4">
      <w:pPr>
        <w:pStyle w:val="Prrafodelista"/>
        <w:numPr>
          <w:ilvl w:val="0"/>
          <w:numId w:val="14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The way we use to localize the whale from the previous results of Time Delay estimation:</w:t>
      </w:r>
    </w:p>
    <w:p w:rsidR="000B1680" w:rsidRPr="00325EA4" w:rsidRDefault="000B1680" w:rsidP="00325EA4">
      <w:pPr>
        <w:pStyle w:val="Prrafodelista"/>
        <w:numPr>
          <w:ilvl w:val="0"/>
          <w:numId w:val="20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What kind of algorithms</w:t>
      </w:r>
    </w:p>
    <w:p w:rsidR="000B1680" w:rsidRPr="00325EA4" w:rsidRDefault="000B1680" w:rsidP="00325EA4">
      <w:pPr>
        <w:pStyle w:val="Prrafodelista"/>
        <w:numPr>
          <w:ilvl w:val="0"/>
          <w:numId w:val="20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What kind of code</w:t>
      </w:r>
    </w:p>
    <w:p w:rsidR="000B1680" w:rsidRDefault="000B1680" w:rsidP="00325EA4">
      <w:pPr>
        <w:pStyle w:val="Prrafodelista"/>
        <w:numPr>
          <w:ilvl w:val="0"/>
          <w:numId w:val="20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With how many sensors</w:t>
      </w:r>
    </w:p>
    <w:p w:rsidR="00325EA4" w:rsidRPr="00325EA4" w:rsidRDefault="00325EA4" w:rsidP="00325EA4">
      <w:pPr>
        <w:pStyle w:val="Prrafodelista"/>
        <w:spacing w:after="0" w:line="288" w:lineRule="auto"/>
        <w:ind w:left="1425"/>
        <w:rPr>
          <w:sz w:val="24"/>
          <w:szCs w:val="24"/>
          <w:lang w:val="en-US"/>
        </w:rPr>
      </w:pPr>
    </w:p>
    <w:p w:rsidR="000B1680" w:rsidRPr="00325EA4" w:rsidRDefault="00325EA4" w:rsidP="00325EA4">
      <w:pPr>
        <w:pStyle w:val="Prrafodelista"/>
        <w:numPr>
          <w:ilvl w:val="0"/>
          <w:numId w:val="14"/>
        </w:numPr>
        <w:spacing w:after="0" w:line="288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Results (</w:t>
      </w:r>
      <w:r w:rsidR="000B1680" w:rsidRPr="00325EA4">
        <w:rPr>
          <w:sz w:val="24"/>
          <w:szCs w:val="24"/>
          <w:lang w:val="en-US"/>
        </w:rPr>
        <w:t>Are they agree with the real localization of the whales and with the TDE? Why? Why not?)</w:t>
      </w:r>
    </w:p>
    <w:p w:rsidR="000B1680" w:rsidRPr="00325EA4" w:rsidRDefault="000B1680" w:rsidP="00C217A5">
      <w:pPr>
        <w:spacing w:after="0" w:line="288" w:lineRule="auto"/>
        <w:rPr>
          <w:b/>
          <w:sz w:val="24"/>
          <w:szCs w:val="24"/>
          <w:lang w:val="en-US"/>
        </w:rPr>
      </w:pPr>
      <w:r w:rsidRPr="00325EA4">
        <w:rPr>
          <w:b/>
          <w:sz w:val="24"/>
          <w:szCs w:val="24"/>
          <w:lang w:val="en-US"/>
        </w:rPr>
        <w:t>*Show the graphic</w:t>
      </w:r>
    </w:p>
    <w:p w:rsidR="000B1680" w:rsidRDefault="000B1680" w:rsidP="00C217A5">
      <w:pPr>
        <w:spacing w:after="0" w:line="288" w:lineRule="auto"/>
        <w:rPr>
          <w:sz w:val="24"/>
          <w:szCs w:val="24"/>
          <w:lang w:val="en-US"/>
        </w:rPr>
      </w:pPr>
    </w:p>
    <w:p w:rsidR="00325EA4" w:rsidRDefault="00325EA4" w:rsidP="00C217A5">
      <w:pPr>
        <w:spacing w:after="0" w:line="288" w:lineRule="auto"/>
        <w:rPr>
          <w:sz w:val="28"/>
          <w:szCs w:val="28"/>
          <w:u w:val="single"/>
          <w:lang w:val="en-US"/>
        </w:rPr>
      </w:pPr>
    </w:p>
    <w:p w:rsidR="000B1680" w:rsidRDefault="000B1680" w:rsidP="00C217A5">
      <w:pPr>
        <w:spacing w:after="0" w:line="288" w:lineRule="auto"/>
        <w:rPr>
          <w:sz w:val="28"/>
          <w:szCs w:val="28"/>
          <w:u w:val="single"/>
          <w:lang w:val="en-US"/>
        </w:rPr>
      </w:pPr>
      <w:r w:rsidRPr="000B1680">
        <w:rPr>
          <w:sz w:val="28"/>
          <w:szCs w:val="28"/>
          <w:u w:val="single"/>
          <w:lang w:val="en-US"/>
        </w:rPr>
        <w:t>Conclusion</w:t>
      </w:r>
      <w:ins w:id="98" w:author="Dani Hernando Portero" w:date="2013-12-08T20:36:00Z">
        <w:r w:rsidR="00A67C7A">
          <w:rPr>
            <w:sz w:val="28"/>
            <w:szCs w:val="28"/>
            <w:u w:val="single"/>
            <w:lang w:val="en-US"/>
          </w:rPr>
          <w:t xml:space="preserve">     </w:t>
        </w:r>
        <w:r w:rsidR="00FA694C" w:rsidRPr="00FA694C">
          <w:rPr>
            <w:sz w:val="28"/>
            <w:szCs w:val="28"/>
            <w:highlight w:val="yellow"/>
            <w:u w:val="single"/>
            <w:lang w:val="en-US"/>
            <w:rPrChange w:id="99" w:author="Dani Hernando Portero" w:date="2013-12-08T20:36:00Z">
              <w:rPr>
                <w:sz w:val="28"/>
                <w:szCs w:val="28"/>
                <w:u w:val="single"/>
                <w:lang w:val="en-US"/>
              </w:rPr>
            </w:rPrChange>
          </w:rPr>
          <w:t>XAVI</w:t>
        </w:r>
      </w:ins>
    </w:p>
    <w:p w:rsidR="000B1680" w:rsidRPr="00325EA4" w:rsidRDefault="000B1680" w:rsidP="00325EA4">
      <w:pPr>
        <w:pStyle w:val="Prrafodelista"/>
        <w:numPr>
          <w:ilvl w:val="0"/>
          <w:numId w:val="14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Main problems (code), why? how to fix it?</w:t>
      </w:r>
    </w:p>
    <w:p w:rsidR="000B1680" w:rsidRPr="00325EA4" w:rsidRDefault="000B1680" w:rsidP="00325EA4">
      <w:pPr>
        <w:pStyle w:val="Prrafodelista"/>
        <w:numPr>
          <w:ilvl w:val="0"/>
          <w:numId w:val="14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Best Noise reduction algorithms? Why?</w:t>
      </w:r>
    </w:p>
    <w:p w:rsidR="000B1680" w:rsidRPr="00325EA4" w:rsidRDefault="000B1680" w:rsidP="00325EA4">
      <w:pPr>
        <w:pStyle w:val="Prrafodelista"/>
        <w:numPr>
          <w:ilvl w:val="0"/>
          <w:numId w:val="14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Best TDE algorithms?  Why?</w:t>
      </w:r>
    </w:p>
    <w:p w:rsidR="000B1680" w:rsidRPr="00325EA4" w:rsidRDefault="000B1680" w:rsidP="00325EA4">
      <w:pPr>
        <w:pStyle w:val="Prrafodelista"/>
        <w:numPr>
          <w:ilvl w:val="0"/>
          <w:numId w:val="14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Worst TDE Algorithms? Why?</w:t>
      </w:r>
    </w:p>
    <w:p w:rsidR="000B1680" w:rsidRPr="00325EA4" w:rsidRDefault="000B1680" w:rsidP="00325EA4">
      <w:pPr>
        <w:pStyle w:val="Prrafodelista"/>
        <w:numPr>
          <w:ilvl w:val="0"/>
          <w:numId w:val="14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Goals achieved?</w:t>
      </w:r>
    </w:p>
    <w:p w:rsidR="000B1680" w:rsidRDefault="000B1680" w:rsidP="00C217A5">
      <w:pPr>
        <w:spacing w:after="0" w:line="288" w:lineRule="auto"/>
        <w:rPr>
          <w:sz w:val="24"/>
          <w:szCs w:val="24"/>
          <w:lang w:val="en-US"/>
        </w:rPr>
      </w:pPr>
    </w:p>
    <w:p w:rsidR="000B1680" w:rsidRDefault="000B1680" w:rsidP="00C217A5">
      <w:pPr>
        <w:spacing w:after="0" w:line="288" w:lineRule="auto"/>
        <w:rPr>
          <w:sz w:val="28"/>
          <w:szCs w:val="28"/>
          <w:u w:val="single"/>
          <w:lang w:val="en-US"/>
        </w:rPr>
      </w:pPr>
      <w:r w:rsidRPr="000B1680">
        <w:rPr>
          <w:sz w:val="28"/>
          <w:szCs w:val="28"/>
          <w:u w:val="single"/>
          <w:lang w:val="en-US"/>
        </w:rPr>
        <w:t>Future Work</w:t>
      </w:r>
      <w:ins w:id="100" w:author="Dani Hernando Portero" w:date="2013-12-08T20:36:00Z">
        <w:r w:rsidR="00A67C7A">
          <w:rPr>
            <w:sz w:val="28"/>
            <w:szCs w:val="28"/>
            <w:u w:val="single"/>
            <w:lang w:val="en-US"/>
          </w:rPr>
          <w:t xml:space="preserve">            </w:t>
        </w:r>
      </w:ins>
      <w:ins w:id="101" w:author="Dani Hernando Portero" w:date="2013-12-08T20:37:00Z">
        <w:r w:rsidR="00FA694C" w:rsidRPr="00FA694C">
          <w:rPr>
            <w:sz w:val="28"/>
            <w:szCs w:val="28"/>
            <w:highlight w:val="yellow"/>
            <w:u w:val="single"/>
            <w:lang w:val="en-US"/>
            <w:rPrChange w:id="102" w:author="Dani Hernando Portero" w:date="2013-12-08T20:37:00Z">
              <w:rPr>
                <w:sz w:val="28"/>
                <w:szCs w:val="28"/>
                <w:u w:val="single"/>
                <w:lang w:val="en-US"/>
              </w:rPr>
            </w:rPrChange>
          </w:rPr>
          <w:t>DANI</w:t>
        </w:r>
      </w:ins>
    </w:p>
    <w:p w:rsidR="000B1680" w:rsidRPr="00325EA4" w:rsidRDefault="009C6FBD" w:rsidP="00325EA4">
      <w:pPr>
        <w:pStyle w:val="Prrafodelista"/>
        <w:numPr>
          <w:ilvl w:val="0"/>
          <w:numId w:val="14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Improve the code implementation of:</w:t>
      </w:r>
    </w:p>
    <w:p w:rsidR="009C6FBD" w:rsidRPr="00325EA4" w:rsidRDefault="009C6FBD" w:rsidP="00325EA4">
      <w:pPr>
        <w:pStyle w:val="Prrafodelista"/>
        <w:numPr>
          <w:ilvl w:val="0"/>
          <w:numId w:val="26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AED, LMS, PNR, Time Gain</w:t>
      </w:r>
    </w:p>
    <w:p w:rsidR="009C6FBD" w:rsidRPr="00325EA4" w:rsidRDefault="009C6FBD" w:rsidP="00325EA4">
      <w:pPr>
        <w:pStyle w:val="Prrafodelista"/>
        <w:numPr>
          <w:ilvl w:val="0"/>
          <w:numId w:val="14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Compare and enforce the Localization of the Whale using TDOA with:</w:t>
      </w:r>
    </w:p>
    <w:p w:rsidR="009C6FBD" w:rsidRPr="00325EA4" w:rsidRDefault="009C6FBD" w:rsidP="00325EA4">
      <w:pPr>
        <w:pStyle w:val="Prrafodelista"/>
        <w:numPr>
          <w:ilvl w:val="0"/>
          <w:numId w:val="26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Entropy Algorithm</w:t>
      </w:r>
    </w:p>
    <w:p w:rsidR="009C6FBD" w:rsidRPr="00325EA4" w:rsidRDefault="009C6FBD" w:rsidP="00325EA4">
      <w:pPr>
        <w:pStyle w:val="Prrafodelista"/>
        <w:numPr>
          <w:ilvl w:val="0"/>
          <w:numId w:val="26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lastRenderedPageBreak/>
        <w:t>Algorithms using more than 2 sensors</w:t>
      </w:r>
      <w:ins w:id="103" w:author="ludwig" w:date="2013-12-06T15:16:00Z">
        <w:r w:rsidR="009E788B">
          <w:rPr>
            <w:sz w:val="24"/>
            <w:szCs w:val="24"/>
            <w:lang w:val="en-US"/>
          </w:rPr>
          <w:t xml:space="preserve">, you already combine more than two sensors but indeed you could make it using all the pairs jointly. </w:t>
        </w:r>
      </w:ins>
    </w:p>
    <w:p w:rsidR="009C6FBD" w:rsidRPr="00325EA4" w:rsidRDefault="009C6FBD" w:rsidP="00325EA4">
      <w:pPr>
        <w:pStyle w:val="Prrafodelista"/>
        <w:numPr>
          <w:ilvl w:val="0"/>
          <w:numId w:val="14"/>
        </w:numPr>
        <w:spacing w:after="0" w:line="288" w:lineRule="auto"/>
        <w:rPr>
          <w:sz w:val="24"/>
          <w:szCs w:val="24"/>
          <w:lang w:val="en-US"/>
        </w:rPr>
      </w:pPr>
      <w:r w:rsidRPr="00325EA4">
        <w:rPr>
          <w:sz w:val="24"/>
          <w:szCs w:val="24"/>
          <w:lang w:val="en-US"/>
        </w:rPr>
        <w:t>Tracking of the whale while it is moving</w:t>
      </w:r>
      <w:ins w:id="104" w:author="ludwig" w:date="2013-12-06T15:16:00Z">
        <w:r w:rsidR="009E788B">
          <w:rPr>
            <w:sz w:val="24"/>
            <w:szCs w:val="24"/>
            <w:lang w:val="en-US"/>
          </w:rPr>
          <w:t xml:space="preserve">. In </w:t>
        </w:r>
      </w:ins>
      <w:ins w:id="105" w:author="ludwig" w:date="2013-12-06T15:17:00Z">
        <w:r w:rsidR="009E788B">
          <w:rPr>
            <w:sz w:val="24"/>
            <w:szCs w:val="24"/>
            <w:lang w:val="en-US"/>
          </w:rPr>
          <w:t>o</w:t>
        </w:r>
      </w:ins>
      <w:ins w:id="106" w:author="ludwig" w:date="2013-12-06T15:16:00Z">
        <w:r w:rsidR="009E788B">
          <w:rPr>
            <w:sz w:val="24"/>
            <w:szCs w:val="24"/>
            <w:lang w:val="en-US"/>
          </w:rPr>
          <w:t xml:space="preserve">ur case yes you would need a specific tracker. </w:t>
        </w:r>
      </w:ins>
    </w:p>
    <w:sectPr w:rsidR="009C6FBD" w:rsidRPr="00325EA4" w:rsidSect="005315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115C4"/>
    <w:multiLevelType w:val="hybridMultilevel"/>
    <w:tmpl w:val="92C895C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A58EB"/>
    <w:multiLevelType w:val="hybridMultilevel"/>
    <w:tmpl w:val="1D4AE4BE"/>
    <w:lvl w:ilvl="0" w:tplc="0308B1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9C5AD2"/>
    <w:multiLevelType w:val="hybridMultilevel"/>
    <w:tmpl w:val="C452F31A"/>
    <w:lvl w:ilvl="0" w:tplc="0308B1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1699E"/>
    <w:multiLevelType w:val="hybridMultilevel"/>
    <w:tmpl w:val="4B5A3CAC"/>
    <w:lvl w:ilvl="0" w:tplc="0C0A0005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4">
    <w:nsid w:val="0C123697"/>
    <w:multiLevelType w:val="hybridMultilevel"/>
    <w:tmpl w:val="087E10BE"/>
    <w:lvl w:ilvl="0" w:tplc="0C0A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0FAE48A9"/>
    <w:multiLevelType w:val="hybridMultilevel"/>
    <w:tmpl w:val="50645C12"/>
    <w:lvl w:ilvl="0" w:tplc="0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>
    <w:nsid w:val="14E96231"/>
    <w:multiLevelType w:val="hybridMultilevel"/>
    <w:tmpl w:val="57F4BC3C"/>
    <w:lvl w:ilvl="0" w:tplc="0C0A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174D2170"/>
    <w:multiLevelType w:val="hybridMultilevel"/>
    <w:tmpl w:val="64824A5A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>
    <w:nsid w:val="2DC80ADF"/>
    <w:multiLevelType w:val="hybridMultilevel"/>
    <w:tmpl w:val="6E24FA28"/>
    <w:lvl w:ilvl="0" w:tplc="0C0A0005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9">
    <w:nsid w:val="2F6F6848"/>
    <w:multiLevelType w:val="hybridMultilevel"/>
    <w:tmpl w:val="E5104BB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A60F2B"/>
    <w:multiLevelType w:val="hybridMultilevel"/>
    <w:tmpl w:val="8C68F72A"/>
    <w:lvl w:ilvl="0" w:tplc="0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1">
    <w:nsid w:val="3AB2015B"/>
    <w:multiLevelType w:val="hybridMultilevel"/>
    <w:tmpl w:val="1552694A"/>
    <w:lvl w:ilvl="0" w:tplc="0C0A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2">
    <w:nsid w:val="49451EE5"/>
    <w:multiLevelType w:val="hybridMultilevel"/>
    <w:tmpl w:val="DC46F8AC"/>
    <w:lvl w:ilvl="0" w:tplc="0C0A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>
    <w:nsid w:val="4EC770F2"/>
    <w:multiLevelType w:val="hybridMultilevel"/>
    <w:tmpl w:val="BE82F834"/>
    <w:lvl w:ilvl="0" w:tplc="0308B1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FE12C1"/>
    <w:multiLevelType w:val="hybridMultilevel"/>
    <w:tmpl w:val="E02A609E"/>
    <w:lvl w:ilvl="0" w:tplc="0C0A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5">
    <w:nsid w:val="5BE406A6"/>
    <w:multiLevelType w:val="hybridMultilevel"/>
    <w:tmpl w:val="86FA96D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421F3B"/>
    <w:multiLevelType w:val="hybridMultilevel"/>
    <w:tmpl w:val="0D34F394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>
    <w:nsid w:val="5DF37146"/>
    <w:multiLevelType w:val="hybridMultilevel"/>
    <w:tmpl w:val="04BA916E"/>
    <w:lvl w:ilvl="0" w:tplc="0C0A0005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8">
    <w:nsid w:val="653E4109"/>
    <w:multiLevelType w:val="hybridMultilevel"/>
    <w:tmpl w:val="84E61188"/>
    <w:lvl w:ilvl="0" w:tplc="0C0A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9">
    <w:nsid w:val="668B2B56"/>
    <w:multiLevelType w:val="hybridMultilevel"/>
    <w:tmpl w:val="8822F01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820D51"/>
    <w:multiLevelType w:val="hybridMultilevel"/>
    <w:tmpl w:val="FCE47B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894E98"/>
    <w:multiLevelType w:val="hybridMultilevel"/>
    <w:tmpl w:val="4E0451EC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F1E1437"/>
    <w:multiLevelType w:val="hybridMultilevel"/>
    <w:tmpl w:val="4DE83D2A"/>
    <w:lvl w:ilvl="0" w:tplc="0C0A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3">
    <w:nsid w:val="745B138B"/>
    <w:multiLevelType w:val="hybridMultilevel"/>
    <w:tmpl w:val="FD6234A8"/>
    <w:lvl w:ilvl="0" w:tplc="0C0A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4">
    <w:nsid w:val="74F249F8"/>
    <w:multiLevelType w:val="hybridMultilevel"/>
    <w:tmpl w:val="D700C9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9730320"/>
    <w:multiLevelType w:val="hybridMultilevel"/>
    <w:tmpl w:val="1D6AF0C4"/>
    <w:lvl w:ilvl="0" w:tplc="0308B1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D550FB"/>
    <w:multiLevelType w:val="hybridMultilevel"/>
    <w:tmpl w:val="926E0A78"/>
    <w:lvl w:ilvl="0" w:tplc="A7422B5E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3"/>
  </w:num>
  <w:num w:numId="3">
    <w:abstractNumId w:val="19"/>
  </w:num>
  <w:num w:numId="4">
    <w:abstractNumId w:val="18"/>
  </w:num>
  <w:num w:numId="5">
    <w:abstractNumId w:val="21"/>
  </w:num>
  <w:num w:numId="6">
    <w:abstractNumId w:val="9"/>
  </w:num>
  <w:num w:numId="7">
    <w:abstractNumId w:val="15"/>
  </w:num>
  <w:num w:numId="8">
    <w:abstractNumId w:val="25"/>
  </w:num>
  <w:num w:numId="9">
    <w:abstractNumId w:val="14"/>
  </w:num>
  <w:num w:numId="10">
    <w:abstractNumId w:val="24"/>
  </w:num>
  <w:num w:numId="11">
    <w:abstractNumId w:val="26"/>
  </w:num>
  <w:num w:numId="12">
    <w:abstractNumId w:val="11"/>
  </w:num>
  <w:num w:numId="13">
    <w:abstractNumId w:val="0"/>
  </w:num>
  <w:num w:numId="14">
    <w:abstractNumId w:val="1"/>
  </w:num>
  <w:num w:numId="15">
    <w:abstractNumId w:val="4"/>
  </w:num>
  <w:num w:numId="16">
    <w:abstractNumId w:val="8"/>
  </w:num>
  <w:num w:numId="17">
    <w:abstractNumId w:val="12"/>
  </w:num>
  <w:num w:numId="18">
    <w:abstractNumId w:val="16"/>
  </w:num>
  <w:num w:numId="19">
    <w:abstractNumId w:val="7"/>
  </w:num>
  <w:num w:numId="20">
    <w:abstractNumId w:val="6"/>
  </w:num>
  <w:num w:numId="21">
    <w:abstractNumId w:val="17"/>
  </w:num>
  <w:num w:numId="22">
    <w:abstractNumId w:val="5"/>
  </w:num>
  <w:num w:numId="23">
    <w:abstractNumId w:val="10"/>
  </w:num>
  <w:num w:numId="24">
    <w:abstractNumId w:val="3"/>
  </w:num>
  <w:num w:numId="25">
    <w:abstractNumId w:val="2"/>
  </w:num>
  <w:num w:numId="26">
    <w:abstractNumId w:val="23"/>
  </w:num>
  <w:num w:numId="27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trackRevisions/>
  <w:defaultTabStop w:val="708"/>
  <w:hyphenationZone w:val="425"/>
  <w:characterSpacingControl w:val="doNotCompress"/>
  <w:compat/>
  <w:rsids>
    <w:rsidRoot w:val="00631E18"/>
    <w:rsid w:val="000B1680"/>
    <w:rsid w:val="00263F70"/>
    <w:rsid w:val="002C4C41"/>
    <w:rsid w:val="00305FA6"/>
    <w:rsid w:val="00325EA4"/>
    <w:rsid w:val="0053155A"/>
    <w:rsid w:val="00554007"/>
    <w:rsid w:val="00591AD2"/>
    <w:rsid w:val="005D347F"/>
    <w:rsid w:val="00631E18"/>
    <w:rsid w:val="00755F6C"/>
    <w:rsid w:val="008B2D15"/>
    <w:rsid w:val="009C6FBD"/>
    <w:rsid w:val="009E788B"/>
    <w:rsid w:val="00A12F33"/>
    <w:rsid w:val="00A166D4"/>
    <w:rsid w:val="00A51183"/>
    <w:rsid w:val="00A67C7A"/>
    <w:rsid w:val="00AB7341"/>
    <w:rsid w:val="00AD53E9"/>
    <w:rsid w:val="00C217A5"/>
    <w:rsid w:val="00CF3E46"/>
    <w:rsid w:val="00D45696"/>
    <w:rsid w:val="00D83BBD"/>
    <w:rsid w:val="00FA69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5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217A5"/>
    <w:pPr>
      <w:autoSpaceDE w:val="0"/>
      <w:autoSpaceDN w:val="0"/>
      <w:adjustRightInd w:val="0"/>
      <w:spacing w:after="0" w:line="240" w:lineRule="auto"/>
    </w:pPr>
    <w:rPr>
      <w:rFonts w:ascii="Constantia" w:hAnsi="Constantia" w:cs="Constantia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9C6FB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E78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78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948</Words>
  <Characters>5220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 Hernando Portero</dc:creator>
  <cp:lastModifiedBy>Dani Hernando Portero</cp:lastModifiedBy>
  <cp:revision>6</cp:revision>
  <dcterms:created xsi:type="dcterms:W3CDTF">2013-12-07T19:21:00Z</dcterms:created>
  <dcterms:modified xsi:type="dcterms:W3CDTF">2013-12-08T20:40:00Z</dcterms:modified>
</cp:coreProperties>
</file>